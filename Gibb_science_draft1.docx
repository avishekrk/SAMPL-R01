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E488F" w14:textId="002FCCA8" w:rsidR="00DE5AB9" w:rsidRDefault="00912133" w:rsidP="00912133">
      <w:pPr>
        <w:ind w:firstLine="720"/>
        <w:contextualSpacing/>
        <w:jc w:val="both"/>
        <w:rPr>
          <w:rFonts w:ascii="Arial" w:hAnsi="Arial" w:cs="Arial"/>
          <w:sz w:val="22"/>
          <w:szCs w:val="22"/>
        </w:rPr>
      </w:pPr>
      <w:r>
        <w:rPr>
          <w:rFonts w:ascii="Arial" w:hAnsi="Arial" w:cs="Arial"/>
          <w:sz w:val="22"/>
          <w:szCs w:val="22"/>
        </w:rPr>
        <w:t>During SAMPL4</w:t>
      </w:r>
      <w:hyperlink w:anchor="_ENREF_1" w:tooltip="Gibb, 2014 #4872" w:history="1">
        <w:r w:rsidR="00E75990">
          <w:rPr>
            <w:rFonts w:ascii="Arial" w:hAnsi="Arial" w:cs="Arial"/>
            <w:sz w:val="22"/>
            <w:szCs w:val="22"/>
          </w:rPr>
          <w:fldChar w:fldCharType="begin"/>
        </w:r>
        <w:r w:rsidR="00E75990">
          <w:rPr>
            <w:rFonts w:ascii="Arial" w:hAnsi="Arial" w:cs="Arial"/>
            <w:sz w:val="22"/>
            <w:szCs w:val="22"/>
          </w:rPr>
          <w:instrText xml:space="preserve"> ADDIN EN.CITE &lt;EndNote&gt;&lt;Cite&gt;&lt;Author&gt;Gibb&lt;/Author&gt;&lt;Year&gt;2014&lt;/Year&gt;&lt;RecNum&gt;4872&lt;/RecNum&gt;&lt;DisplayText&gt;&lt;style face="superscript"&gt;1&lt;/style&gt;&lt;/DisplayText&gt;&lt;record&gt;&lt;rec-number&gt;4872&lt;/rec-number&gt;&lt;foreign-keys&gt;&lt;key app="EN" db-id="pxrzewzacrw0saexxdjpat0cfwxetts5eetx"&gt;4872&lt;/key&gt;&lt;/foreign-keys&gt;&lt;ref-type name="Journal Article"&gt;17&lt;/ref-type&gt;&lt;contributors&gt;&lt;authors&gt;&lt;author&gt;Gibb, C. L. D.&lt;/author&gt;&lt;author&gt;Gibb, B. C.&lt;/author&gt;&lt;/authors&gt;&lt;/contributors&gt;&lt;auth-address&gt;Department of Chemistry, Tulane University, New Orleans, LA, 70118, USA.&lt;/auth-address&gt;&lt;titles&gt;&lt;title&gt;Binding of cyclic carboxylates to octa-acid deep-cavity cavitand&lt;/title&gt;&lt;secondary-title&gt;J Comput Aided Mol Des&lt;/secondary-title&gt;&lt;alt-title&gt;Journal of computer-aided molecular design&lt;/alt-title&gt;&lt;/titles&gt;&lt;periodical&gt;&lt;full-title&gt;Journal of Computer-Aided Molecular Design&lt;/full-title&gt;&lt;abbr-1&gt;J. Comput. Aided Mol. Des.&lt;/abbr-1&gt;&lt;abbr-2&gt;J Comput Aided Mol Des&lt;/abbr-2&gt;&lt;/periodical&gt;&lt;alt-periodical&gt;&lt;full-title&gt;Journal of Computer-Aided Molecular Design&lt;/full-title&gt;&lt;abbr-1&gt;J. Comput. Aided Mol. Des.&lt;/abbr-1&gt;&lt;abbr-2&gt;J Comput Aided Mol Des&lt;/abbr-2&gt;&lt;/alt-periodical&gt;&lt;pages&gt;319-25&lt;/pages&gt;&lt;volume&gt;28&lt;/volume&gt;&lt;number&gt;4&lt;/number&gt;&lt;keywords&gt;&lt;keyword&gt;Benzoates/chemistry&lt;/keyword&gt;&lt;keyword&gt;Binding Sites&lt;/keyword&gt;&lt;keyword&gt;Carboxylic Acids/*chemistry&lt;/keyword&gt;&lt;keyword&gt;Cyclization&lt;/keyword&gt;&lt;keyword&gt;Ethers, Cyclic/*chemistry&lt;/keyword&gt;&lt;keyword&gt;Models, Molecular&lt;/keyword&gt;&lt;keyword&gt;Resorcinols/*chemistry&lt;/keyword&gt;&lt;keyword&gt;Thermodynamics&lt;/keyword&gt;&lt;/keywords&gt;&lt;dates&gt;&lt;year&gt;2014&lt;/year&gt;&lt;pub-dates&gt;&lt;date&gt;Apr&lt;/date&gt;&lt;/pub-dates&gt;&lt;/dates&gt;&lt;isbn&gt;1573-4951 (Electronic)&amp;#xD;0920-654X (Linking)&lt;/isbn&gt;&lt;accession-num&gt;24218290&lt;/accession-num&gt;&lt;urls&gt;&lt;related-urls&gt;&lt;url&gt;http://www.ncbi.nlm.nih.gov/pubmed/24218290&lt;/url&gt;&lt;/related-urls&gt;&lt;/urls&gt;&lt;custom2&gt;4018434&lt;/custom2&gt;&lt;electronic-resource-num&gt;10.1007/s10822-013-9690-2&lt;/electronic-resource-num&gt;&lt;/record&gt;&lt;/Cite&gt;&lt;/EndNote&gt;</w:instrText>
        </w:r>
        <w:r w:rsidR="00E75990">
          <w:rPr>
            <w:rFonts w:ascii="Arial" w:hAnsi="Arial" w:cs="Arial"/>
            <w:sz w:val="22"/>
            <w:szCs w:val="22"/>
          </w:rPr>
          <w:fldChar w:fldCharType="separate"/>
        </w:r>
        <w:r w:rsidR="00E75990" w:rsidRPr="00865306">
          <w:rPr>
            <w:rFonts w:ascii="Arial" w:hAnsi="Arial" w:cs="Arial"/>
            <w:noProof/>
            <w:sz w:val="22"/>
            <w:szCs w:val="22"/>
            <w:vertAlign w:val="superscript"/>
          </w:rPr>
          <w:t>1</w:t>
        </w:r>
        <w:r w:rsidR="00E75990">
          <w:rPr>
            <w:rFonts w:ascii="Arial" w:hAnsi="Arial" w:cs="Arial"/>
            <w:sz w:val="22"/>
            <w:szCs w:val="22"/>
          </w:rPr>
          <w:fldChar w:fldCharType="end"/>
        </w:r>
      </w:hyperlink>
      <w:r>
        <w:rPr>
          <w:rFonts w:ascii="Arial" w:hAnsi="Arial" w:cs="Arial"/>
          <w:sz w:val="22"/>
          <w:szCs w:val="22"/>
        </w:rPr>
        <w:t xml:space="preserve"> and SAMPL5</w:t>
      </w:r>
      <w:hyperlink w:anchor="_ENREF_2" w:tooltip="Sullivan, 2016 #5490" w:history="1">
        <w:r w:rsidR="00E75990">
          <w:rPr>
            <w:rFonts w:ascii="Arial" w:hAnsi="Arial" w:cs="Arial"/>
            <w:sz w:val="22"/>
            <w:szCs w:val="22"/>
          </w:rPr>
          <w:fldChar w:fldCharType="begin"/>
        </w:r>
        <w:r w:rsidR="00E75990">
          <w:rPr>
            <w:rFonts w:ascii="Arial" w:hAnsi="Arial" w:cs="Arial"/>
            <w:sz w:val="22"/>
            <w:szCs w:val="22"/>
          </w:rPr>
          <w:instrText xml:space="preserve"> ADDIN EN.CITE &lt;EndNote&gt;&lt;Cite&gt;&lt;Author&gt;Sullivan&lt;/Author&gt;&lt;Year&gt;2016&lt;/Year&gt;&lt;RecNum&gt;5490&lt;/RecNum&gt;&lt;DisplayText&gt;&lt;style face="superscript"&gt;2&lt;/style&gt;&lt;/DisplayText&gt;&lt;record&gt;&lt;rec-number&gt;5490&lt;/rec-number&gt;&lt;foreign-keys&gt;&lt;key app="EN" db-id="pxrzewzacrw0saexxdjpat0cfwxetts5eetx"&gt;5490&lt;/key&gt;&lt;/foreign-keys&gt;&lt;ref-type name="Journal Article"&gt;17&lt;/ref-type&gt;&lt;contributors&gt;&lt;authors&gt;&lt;author&gt;Sullivan, M. R.&lt;/author&gt;&lt;author&gt;Sokkalingam, P.&lt;/author&gt;&lt;author&gt;Nguyen, T.&lt;/author&gt;&lt;author&gt;Donahue, J. P.&lt;/author&gt;&lt;author&gt;Gibb, B. C.&lt;/author&gt;&lt;/authors&gt;&lt;/contributors&gt;&lt;auth-address&gt;Department of Chemistry, Tulane University, New Orleans, LA, 70118, USA.&amp;#xD;Department of Chemistry, Tulane University, New Orleans, LA, 70118, USA. bgibb@tulane.edu.&lt;/auth-address&gt;&lt;titles&gt;&lt;title&gt;Binding of carboxylate and trimethylammonium salts to octa-acid and TEMOA deep-cavity cavitands&lt;/title&gt;&lt;secondary-title&gt;J Comput Aided Mol Des&lt;/secondary-title&gt;&lt;alt-title&gt;Journal of computer-aided molecular design&lt;/alt-title&gt;&lt;/titles&gt;&lt;periodical&gt;&lt;full-title&gt;Journal of Computer-Aided Molecular Design&lt;/full-title&gt;&lt;abbr-1&gt;J. Comput. Aided Mol. Des.&lt;/abbr-1&gt;&lt;abbr-2&gt;J Comput Aided Mol Des&lt;/abbr-2&gt;&lt;/periodical&gt;&lt;alt-periodical&gt;&lt;full-title&gt;Journal of Computer-Aided Molecular Design&lt;/full-title&gt;&lt;abbr-1&gt;J. Comput. Aided Mol. Des.&lt;/abbr-1&gt;&lt;abbr-2&gt;J Comput Aided Mol Des&lt;/abbr-2&gt;&lt;/alt-periodical&gt;&lt;volume&gt;SAMPL5 Special Issue&lt;/volume&gt;&lt;dates&gt;&lt;year&gt;2016&lt;/year&gt;&lt;pub-dates&gt;&lt;date&gt;Jul 18&lt;/date&gt;&lt;/pub-dates&gt;&lt;/dates&gt;&lt;isbn&gt;1573-4951 (Electronic)&amp;#xD;0920-654X (Linking)&lt;/isbn&gt;&lt;accession-num&gt;27432339&lt;/accession-num&gt;&lt;urls&gt;&lt;related-urls&gt;&lt;url&gt;http://www.ncbi.nlm.nih.gov/pubmed/27432339&lt;/url&gt;&lt;/related-urls&gt;&lt;/urls&gt;&lt;electronic-resource-num&gt;10.1007/s10822-016-9925-0&lt;/electronic-resource-num&gt;&lt;/record&gt;&lt;/Cite&gt;&lt;/EndNote&gt;</w:instrText>
        </w:r>
        <w:r w:rsidR="00E75990">
          <w:rPr>
            <w:rFonts w:ascii="Arial" w:hAnsi="Arial" w:cs="Arial"/>
            <w:sz w:val="22"/>
            <w:szCs w:val="22"/>
          </w:rPr>
          <w:fldChar w:fldCharType="separate"/>
        </w:r>
        <w:r w:rsidR="00E75990" w:rsidRPr="00865306">
          <w:rPr>
            <w:rFonts w:ascii="Arial" w:hAnsi="Arial" w:cs="Arial"/>
            <w:noProof/>
            <w:sz w:val="22"/>
            <w:szCs w:val="22"/>
            <w:vertAlign w:val="superscript"/>
          </w:rPr>
          <w:t>2</w:t>
        </w:r>
        <w:r w:rsidR="00E75990">
          <w:rPr>
            <w:rFonts w:ascii="Arial" w:hAnsi="Arial" w:cs="Arial"/>
            <w:sz w:val="22"/>
            <w:szCs w:val="22"/>
          </w:rPr>
          <w:fldChar w:fldCharType="end"/>
        </w:r>
      </w:hyperlink>
      <w:r>
        <w:rPr>
          <w:rFonts w:ascii="Arial" w:hAnsi="Arial" w:cs="Arial"/>
          <w:sz w:val="22"/>
          <w:szCs w:val="22"/>
        </w:rPr>
        <w:t xml:space="preserve"> we focused on two hosts: the octa-acid </w:t>
      </w:r>
      <w:r w:rsidRPr="00912133">
        <w:rPr>
          <w:rFonts w:ascii="Arial" w:hAnsi="Arial" w:cs="Arial"/>
          <w:b/>
          <w:sz w:val="22"/>
          <w:szCs w:val="22"/>
        </w:rPr>
        <w:t>1</w:t>
      </w:r>
      <w:r w:rsidR="00DE5AB9">
        <w:rPr>
          <w:rFonts w:ascii="Arial" w:hAnsi="Arial" w:cs="Arial"/>
          <w:sz w:val="22"/>
          <w:szCs w:val="22"/>
        </w:rPr>
        <w:t xml:space="preserve"> (R = H)</w:t>
      </w:r>
      <w:r>
        <w:rPr>
          <w:rFonts w:ascii="Arial" w:hAnsi="Arial" w:cs="Arial"/>
          <w:sz w:val="22"/>
          <w:szCs w:val="22"/>
        </w:rPr>
        <w:t xml:space="preserve"> and another octa-acid derivative with four methyl groups positioned at the portal of the binding pocket (</w:t>
      </w:r>
      <w:r w:rsidR="00DE5AB9" w:rsidRPr="000F4CF5">
        <w:rPr>
          <w:rFonts w:ascii="Arial" w:hAnsi="Arial" w:cs="Arial"/>
          <w:b/>
          <w:sz w:val="22"/>
          <w:szCs w:val="22"/>
        </w:rPr>
        <w:t>1</w:t>
      </w:r>
      <w:r w:rsidR="00DE5AB9">
        <w:rPr>
          <w:rFonts w:ascii="Arial" w:hAnsi="Arial" w:cs="Arial"/>
          <w:sz w:val="22"/>
          <w:szCs w:val="22"/>
        </w:rPr>
        <w:t>, R = Me</w:t>
      </w:r>
      <w:r>
        <w:rPr>
          <w:rFonts w:ascii="Arial" w:hAnsi="Arial" w:cs="Arial"/>
          <w:sz w:val="22"/>
          <w:szCs w:val="22"/>
        </w:rPr>
        <w:t>).  The</w:t>
      </w:r>
      <w:r w:rsidR="00A8290C">
        <w:rPr>
          <w:rFonts w:ascii="Arial" w:hAnsi="Arial" w:cs="Arial"/>
          <w:sz w:val="22"/>
          <w:szCs w:val="22"/>
        </w:rPr>
        <w:t>se studies</w:t>
      </w:r>
      <w:r>
        <w:rPr>
          <w:rFonts w:ascii="Arial" w:hAnsi="Arial" w:cs="Arial"/>
          <w:sz w:val="22"/>
          <w:szCs w:val="22"/>
        </w:rPr>
        <w:t xml:space="preserve"> </w:t>
      </w:r>
      <w:r w:rsidR="00DE5AB9">
        <w:rPr>
          <w:rFonts w:ascii="Arial" w:hAnsi="Arial" w:cs="Arial"/>
          <w:sz w:val="22"/>
          <w:szCs w:val="22"/>
        </w:rPr>
        <w:t>used</w:t>
      </w:r>
      <w:r>
        <w:rPr>
          <w:rFonts w:ascii="Arial" w:hAnsi="Arial" w:cs="Arial"/>
          <w:sz w:val="22"/>
          <w:szCs w:val="22"/>
        </w:rPr>
        <w:t xml:space="preserve"> </w:t>
      </w:r>
      <w:r w:rsidR="00DE5AB9">
        <w:rPr>
          <w:rFonts w:ascii="Arial" w:hAnsi="Arial" w:cs="Arial"/>
          <w:sz w:val="22"/>
          <w:szCs w:val="22"/>
        </w:rPr>
        <w:t>Isothermal</w:t>
      </w:r>
      <w:r w:rsidR="00A8290C">
        <w:rPr>
          <w:rFonts w:ascii="Arial" w:hAnsi="Arial" w:cs="Arial"/>
          <w:sz w:val="22"/>
          <w:szCs w:val="22"/>
        </w:rPr>
        <w:t xml:space="preserve"> Titration Calorimetry (ITC) to </w:t>
      </w:r>
      <w:r w:rsidR="00DE5AB9">
        <w:rPr>
          <w:rFonts w:ascii="Arial" w:hAnsi="Arial" w:cs="Arial"/>
          <w:sz w:val="22"/>
          <w:szCs w:val="22"/>
        </w:rPr>
        <w:t>measure the thermodynamics of</w:t>
      </w:r>
      <w:r>
        <w:rPr>
          <w:rFonts w:ascii="Arial" w:hAnsi="Arial" w:cs="Arial"/>
          <w:sz w:val="22"/>
          <w:szCs w:val="22"/>
        </w:rPr>
        <w:t xml:space="preserve"> </w:t>
      </w:r>
      <w:r w:rsidR="00A8290C">
        <w:rPr>
          <w:rFonts w:ascii="Arial" w:hAnsi="Arial" w:cs="Arial"/>
          <w:sz w:val="22"/>
          <w:szCs w:val="22"/>
        </w:rPr>
        <w:t xml:space="preserve">respectively: </w:t>
      </w:r>
      <w:r w:rsidRPr="00912133">
        <w:rPr>
          <w:rFonts w:ascii="Arial" w:hAnsi="Arial" w:cs="Arial"/>
          <w:b/>
          <w:sz w:val="22"/>
          <w:szCs w:val="22"/>
        </w:rPr>
        <w:t>1</w:t>
      </w:r>
      <w:r>
        <w:rPr>
          <w:rFonts w:ascii="Arial" w:hAnsi="Arial" w:cs="Arial"/>
          <w:sz w:val="22"/>
          <w:szCs w:val="22"/>
        </w:rPr>
        <w:t xml:space="preserve"> </w:t>
      </w:r>
      <w:r w:rsidR="00A8290C">
        <w:rPr>
          <w:rFonts w:ascii="Arial" w:hAnsi="Arial" w:cs="Arial"/>
          <w:sz w:val="22"/>
          <w:szCs w:val="22"/>
        </w:rPr>
        <w:t xml:space="preserve">(R = H) </w:t>
      </w:r>
      <w:r w:rsidR="00DE5AB9">
        <w:rPr>
          <w:rFonts w:ascii="Arial" w:hAnsi="Arial" w:cs="Arial"/>
          <w:sz w:val="22"/>
          <w:szCs w:val="22"/>
        </w:rPr>
        <w:t>complexing</w:t>
      </w:r>
      <w:r>
        <w:rPr>
          <w:rFonts w:ascii="Arial" w:hAnsi="Arial" w:cs="Arial"/>
          <w:sz w:val="22"/>
          <w:szCs w:val="22"/>
        </w:rPr>
        <w:t xml:space="preserve"> a range of carboxylate guests</w:t>
      </w:r>
      <w:r w:rsidR="00A8290C">
        <w:rPr>
          <w:rFonts w:ascii="Arial" w:hAnsi="Arial" w:cs="Arial"/>
          <w:sz w:val="22"/>
          <w:szCs w:val="22"/>
        </w:rPr>
        <w:t>, and</w:t>
      </w:r>
      <w:r>
        <w:rPr>
          <w:rFonts w:ascii="Arial" w:hAnsi="Arial" w:cs="Arial"/>
          <w:sz w:val="22"/>
          <w:szCs w:val="22"/>
        </w:rPr>
        <w:t xml:space="preserve"> the binding of carboxylate and trimethylammonium guests to both hosts</w:t>
      </w:r>
      <w:r w:rsidR="00A8290C">
        <w:rPr>
          <w:rFonts w:ascii="Arial" w:hAnsi="Arial" w:cs="Arial"/>
          <w:sz w:val="22"/>
          <w:szCs w:val="22"/>
        </w:rPr>
        <w:t xml:space="preserve"> (</w:t>
      </w:r>
      <w:r w:rsidR="00A8290C" w:rsidRPr="00A8290C">
        <w:rPr>
          <w:rFonts w:ascii="Arial" w:hAnsi="Arial" w:cs="Arial"/>
          <w:b/>
          <w:sz w:val="22"/>
          <w:szCs w:val="22"/>
        </w:rPr>
        <w:t>1</w:t>
      </w:r>
      <w:r w:rsidR="00A8290C">
        <w:rPr>
          <w:rFonts w:ascii="Arial" w:hAnsi="Arial" w:cs="Arial"/>
          <w:sz w:val="22"/>
          <w:szCs w:val="22"/>
        </w:rPr>
        <w:t xml:space="preserve">, H = H </w:t>
      </w:r>
      <w:r w:rsidR="00E75990">
        <w:rPr>
          <w:rFonts w:ascii="Arial" w:hAnsi="Arial" w:cs="Arial"/>
          <w:sz w:val="22"/>
          <w:szCs w:val="22"/>
        </w:rPr>
        <w:t>and</w:t>
      </w:r>
      <w:r w:rsidR="00A8290C">
        <w:rPr>
          <w:rFonts w:ascii="Arial" w:hAnsi="Arial" w:cs="Arial"/>
          <w:sz w:val="22"/>
          <w:szCs w:val="22"/>
        </w:rPr>
        <w:t xml:space="preserve"> Me)</w:t>
      </w:r>
      <w:r>
        <w:rPr>
          <w:rFonts w:ascii="Arial" w:hAnsi="Arial" w:cs="Arial"/>
          <w:sz w:val="22"/>
          <w:szCs w:val="22"/>
        </w:rPr>
        <w:t>.</w:t>
      </w:r>
      <w:r w:rsidR="000F4CF5">
        <w:rPr>
          <w:rFonts w:ascii="Arial" w:hAnsi="Arial" w:cs="Arial"/>
          <w:sz w:val="22"/>
          <w:szCs w:val="22"/>
        </w:rPr>
        <w:t xml:space="preserve">  In both cases</w:t>
      </w:r>
      <w:r w:rsidR="00DE5AB9">
        <w:rPr>
          <w:rFonts w:ascii="Arial" w:hAnsi="Arial" w:cs="Arial"/>
          <w:sz w:val="22"/>
          <w:szCs w:val="22"/>
        </w:rPr>
        <w:t xml:space="preserve"> NMR was </w:t>
      </w:r>
      <w:r w:rsidR="000F4CF5">
        <w:rPr>
          <w:rFonts w:ascii="Arial" w:hAnsi="Arial" w:cs="Arial"/>
          <w:sz w:val="22"/>
          <w:szCs w:val="22"/>
        </w:rPr>
        <w:t xml:space="preserve">also </w:t>
      </w:r>
      <w:r w:rsidR="00DE5AB9">
        <w:rPr>
          <w:rFonts w:ascii="Arial" w:hAnsi="Arial" w:cs="Arial"/>
          <w:sz w:val="22"/>
          <w:szCs w:val="22"/>
        </w:rPr>
        <w:t xml:space="preserve">used </w:t>
      </w:r>
      <w:r w:rsidR="000F4CF5">
        <w:rPr>
          <w:rFonts w:ascii="Arial" w:hAnsi="Arial" w:cs="Arial"/>
          <w:sz w:val="22"/>
          <w:szCs w:val="22"/>
        </w:rPr>
        <w:t>in a</w:t>
      </w:r>
      <w:r w:rsidR="00DE5AB9">
        <w:rPr>
          <w:rFonts w:ascii="Arial" w:hAnsi="Arial" w:cs="Arial"/>
          <w:sz w:val="22"/>
          <w:szCs w:val="22"/>
        </w:rPr>
        <w:t xml:space="preserve"> </w:t>
      </w:r>
      <w:r w:rsidR="000F4CF5">
        <w:rPr>
          <w:rFonts w:ascii="Arial" w:hAnsi="Arial" w:cs="Arial"/>
          <w:sz w:val="22"/>
          <w:szCs w:val="22"/>
        </w:rPr>
        <w:t>confirmatory role</w:t>
      </w:r>
      <w:r w:rsidR="00DE5AB9">
        <w:rPr>
          <w:rFonts w:ascii="Arial" w:hAnsi="Arial" w:cs="Arial"/>
          <w:sz w:val="22"/>
          <w:szCs w:val="22"/>
        </w:rPr>
        <w:t xml:space="preserve"> </w:t>
      </w:r>
      <w:r w:rsidR="00E75990">
        <w:rPr>
          <w:rFonts w:ascii="Arial" w:hAnsi="Arial" w:cs="Arial"/>
          <w:sz w:val="22"/>
          <w:szCs w:val="22"/>
        </w:rPr>
        <w:t>for</w:t>
      </w:r>
      <w:r w:rsidR="00DE5AB9">
        <w:rPr>
          <w:rFonts w:ascii="Arial" w:hAnsi="Arial" w:cs="Arial"/>
          <w:sz w:val="22"/>
          <w:szCs w:val="22"/>
        </w:rPr>
        <w:t xml:space="preserve"> free energy </w:t>
      </w:r>
      <w:r w:rsidR="000F4CF5">
        <w:rPr>
          <w:rFonts w:ascii="Arial" w:hAnsi="Arial" w:cs="Arial"/>
          <w:sz w:val="22"/>
          <w:szCs w:val="22"/>
        </w:rPr>
        <w:t>data</w:t>
      </w:r>
      <w:r w:rsidR="00DE5AB9">
        <w:rPr>
          <w:rFonts w:ascii="Arial" w:hAnsi="Arial" w:cs="Arial"/>
          <w:sz w:val="22"/>
          <w:szCs w:val="22"/>
        </w:rPr>
        <w:t xml:space="preserve">.  </w:t>
      </w:r>
      <w:r w:rsidR="00A8290C">
        <w:rPr>
          <w:rFonts w:ascii="Arial" w:hAnsi="Arial" w:cs="Arial"/>
          <w:sz w:val="22"/>
          <w:szCs w:val="22"/>
        </w:rPr>
        <w:t>SAMPL5</w:t>
      </w:r>
      <w:r w:rsidR="000F4CF5">
        <w:rPr>
          <w:rFonts w:ascii="Arial" w:hAnsi="Arial" w:cs="Arial"/>
          <w:sz w:val="22"/>
          <w:szCs w:val="22"/>
        </w:rPr>
        <w:t xml:space="preserve"> </w:t>
      </w:r>
      <w:r w:rsidR="006D0BBB">
        <w:rPr>
          <w:rFonts w:ascii="Arial" w:hAnsi="Arial" w:cs="Arial"/>
          <w:sz w:val="22"/>
          <w:szCs w:val="22"/>
        </w:rPr>
        <w:t>emphasized that slight</w:t>
      </w:r>
      <w:r w:rsidR="000F4CF5">
        <w:rPr>
          <w:rFonts w:ascii="Arial" w:hAnsi="Arial" w:cs="Arial"/>
          <w:sz w:val="22"/>
          <w:szCs w:val="22"/>
        </w:rPr>
        <w:t xml:space="preserve"> differen</w:t>
      </w:r>
      <w:r w:rsidR="006D0BBB">
        <w:rPr>
          <w:rFonts w:ascii="Arial" w:hAnsi="Arial" w:cs="Arial"/>
          <w:sz w:val="22"/>
          <w:szCs w:val="22"/>
        </w:rPr>
        <w:t>ces in the shape of the</w:t>
      </w:r>
      <w:r w:rsidR="000F4CF5">
        <w:rPr>
          <w:rFonts w:ascii="Arial" w:hAnsi="Arial" w:cs="Arial"/>
          <w:sz w:val="22"/>
          <w:szCs w:val="22"/>
        </w:rPr>
        <w:t xml:space="preserve"> hydrophobic pocket</w:t>
      </w:r>
      <w:r w:rsidR="006D0BBB">
        <w:rPr>
          <w:rFonts w:ascii="Arial" w:hAnsi="Arial" w:cs="Arial"/>
          <w:sz w:val="22"/>
          <w:szCs w:val="22"/>
        </w:rPr>
        <w:t xml:space="preserve"> </w:t>
      </w:r>
      <w:r w:rsidR="00A8290C">
        <w:rPr>
          <w:rFonts w:ascii="Arial" w:hAnsi="Arial" w:cs="Arial"/>
          <w:sz w:val="22"/>
          <w:szCs w:val="22"/>
        </w:rPr>
        <w:t xml:space="preserve">of the host </w:t>
      </w:r>
      <w:r w:rsidR="006D0BBB">
        <w:rPr>
          <w:rFonts w:ascii="Arial" w:hAnsi="Arial" w:cs="Arial"/>
          <w:sz w:val="22"/>
          <w:szCs w:val="22"/>
        </w:rPr>
        <w:t xml:space="preserve">can in the case of some guests </w:t>
      </w:r>
      <w:r w:rsidR="00E75990">
        <w:rPr>
          <w:rFonts w:ascii="Arial" w:hAnsi="Arial" w:cs="Arial"/>
          <w:sz w:val="22"/>
          <w:szCs w:val="22"/>
        </w:rPr>
        <w:t>have a profound affect on</w:t>
      </w:r>
      <w:r w:rsidR="006D0BBB">
        <w:rPr>
          <w:rFonts w:ascii="Arial" w:hAnsi="Arial" w:cs="Arial"/>
          <w:sz w:val="22"/>
          <w:szCs w:val="22"/>
        </w:rPr>
        <w:t xml:space="preserve"> affinity</w:t>
      </w:r>
      <w:r w:rsidR="000F4CF5">
        <w:rPr>
          <w:rFonts w:ascii="Arial" w:hAnsi="Arial" w:cs="Arial"/>
          <w:sz w:val="22"/>
          <w:szCs w:val="22"/>
        </w:rPr>
        <w:t>.</w:t>
      </w:r>
    </w:p>
    <w:p w14:paraId="409517BA" w14:textId="7CF82BD4" w:rsidR="00B93A0B" w:rsidRDefault="00DE5AB9" w:rsidP="00FB219B">
      <w:pPr>
        <w:ind w:firstLine="720"/>
        <w:contextualSpacing/>
        <w:jc w:val="both"/>
        <w:rPr>
          <w:rFonts w:ascii="Arial" w:hAnsi="Arial" w:cs="Arial"/>
          <w:sz w:val="22"/>
          <w:szCs w:val="22"/>
        </w:rPr>
      </w:pPr>
      <w:r>
        <w:rPr>
          <w:rFonts w:ascii="Arial" w:hAnsi="Arial" w:cs="Arial"/>
          <w:sz w:val="22"/>
          <w:szCs w:val="22"/>
        </w:rPr>
        <w:t xml:space="preserve">To continue with this </w:t>
      </w:r>
      <w:r w:rsidR="000F4CF5">
        <w:rPr>
          <w:rFonts w:ascii="Arial" w:hAnsi="Arial" w:cs="Arial"/>
          <w:sz w:val="22"/>
          <w:szCs w:val="22"/>
        </w:rPr>
        <w:t>work we</w:t>
      </w:r>
      <w:r>
        <w:rPr>
          <w:rFonts w:ascii="Arial" w:hAnsi="Arial" w:cs="Arial"/>
          <w:sz w:val="22"/>
          <w:szCs w:val="22"/>
        </w:rPr>
        <w:t xml:space="preserve"> will expand on </w:t>
      </w:r>
      <w:r w:rsidR="006D0BBB">
        <w:rPr>
          <w:rFonts w:ascii="Arial" w:hAnsi="Arial" w:cs="Arial"/>
          <w:sz w:val="22"/>
          <w:szCs w:val="22"/>
        </w:rPr>
        <w:t xml:space="preserve">the range of hosts </w:t>
      </w:r>
      <w:r w:rsidR="00DA4430">
        <w:rPr>
          <w:rFonts w:ascii="Arial" w:hAnsi="Arial" w:cs="Arial"/>
          <w:sz w:val="22"/>
          <w:szCs w:val="22"/>
        </w:rPr>
        <w:t>by including</w:t>
      </w:r>
      <w:r w:rsidR="006D0BBB">
        <w:rPr>
          <w:rFonts w:ascii="Arial" w:hAnsi="Arial" w:cs="Arial"/>
          <w:sz w:val="22"/>
          <w:szCs w:val="22"/>
        </w:rPr>
        <w:t xml:space="preserve"> </w:t>
      </w:r>
      <w:r w:rsidR="006D0BBB" w:rsidRPr="006D0BBB">
        <w:rPr>
          <w:rFonts w:ascii="Arial" w:hAnsi="Arial" w:cs="Arial"/>
          <w:b/>
          <w:sz w:val="22"/>
          <w:szCs w:val="22"/>
        </w:rPr>
        <w:t>2</w:t>
      </w:r>
      <w:r w:rsidR="006D0BBB">
        <w:rPr>
          <w:rFonts w:ascii="Arial" w:hAnsi="Arial" w:cs="Arial"/>
          <w:sz w:val="22"/>
          <w:szCs w:val="22"/>
        </w:rPr>
        <w:t xml:space="preserve"> and </w:t>
      </w:r>
      <w:r w:rsidR="006D0BBB" w:rsidRPr="006D0BBB">
        <w:rPr>
          <w:rFonts w:ascii="Arial" w:hAnsi="Arial" w:cs="Arial"/>
          <w:b/>
          <w:sz w:val="22"/>
          <w:szCs w:val="22"/>
        </w:rPr>
        <w:t>3</w:t>
      </w:r>
      <w:r w:rsidR="00DA4430">
        <w:rPr>
          <w:rFonts w:ascii="Arial" w:hAnsi="Arial" w:cs="Arial"/>
          <w:sz w:val="22"/>
          <w:szCs w:val="22"/>
        </w:rPr>
        <w:t xml:space="preserve"> in our ITC studies.</w:t>
      </w:r>
      <w:r w:rsidR="006D0BBB">
        <w:rPr>
          <w:rFonts w:ascii="Arial" w:hAnsi="Arial" w:cs="Arial"/>
          <w:sz w:val="22"/>
          <w:szCs w:val="22"/>
        </w:rPr>
        <w:t xml:space="preserve">  Like cavitand </w:t>
      </w:r>
      <w:r w:rsidR="006D0BBB" w:rsidRPr="001A4265">
        <w:rPr>
          <w:rFonts w:ascii="Arial" w:hAnsi="Arial" w:cs="Arial"/>
          <w:b/>
          <w:sz w:val="22"/>
          <w:szCs w:val="22"/>
        </w:rPr>
        <w:t>1</w:t>
      </w:r>
      <w:r w:rsidR="006D0BBB">
        <w:rPr>
          <w:rFonts w:ascii="Arial" w:hAnsi="Arial" w:cs="Arial"/>
          <w:sz w:val="22"/>
          <w:szCs w:val="22"/>
        </w:rPr>
        <w:t xml:space="preserve">, host </w:t>
      </w:r>
      <w:r w:rsidR="006D0BBB" w:rsidRPr="001A4265">
        <w:rPr>
          <w:rFonts w:ascii="Arial" w:hAnsi="Arial" w:cs="Arial"/>
          <w:b/>
          <w:sz w:val="22"/>
          <w:szCs w:val="22"/>
        </w:rPr>
        <w:t>2</w:t>
      </w:r>
      <w:r w:rsidR="006D0BBB">
        <w:rPr>
          <w:rFonts w:ascii="Arial" w:hAnsi="Arial" w:cs="Arial"/>
          <w:sz w:val="22"/>
          <w:szCs w:val="22"/>
        </w:rPr>
        <w:t xml:space="preserve"> is an octa-acid derivative.  However, the </w:t>
      </w:r>
      <w:proofErr w:type="gramStart"/>
      <w:r w:rsidR="00A8290C">
        <w:rPr>
          <w:rFonts w:ascii="Arial" w:hAnsi="Arial" w:cs="Arial"/>
          <w:sz w:val="22"/>
          <w:szCs w:val="22"/>
        </w:rPr>
        <w:t>four</w:t>
      </w:r>
      <w:del w:id="0" w:author="David Mobley" w:date="2016-09-15T14:51:00Z">
        <w:r w:rsidR="00DA4430" w:rsidDel="000A2637">
          <w:rPr>
            <w:rFonts w:ascii="Arial" w:hAnsi="Arial" w:cs="Arial"/>
            <w:sz w:val="22"/>
            <w:szCs w:val="22"/>
          </w:rPr>
          <w:delText>,</w:delText>
        </w:r>
      </w:del>
      <w:r w:rsidR="00A8290C">
        <w:rPr>
          <w:rFonts w:ascii="Arial" w:hAnsi="Arial" w:cs="Arial"/>
          <w:sz w:val="22"/>
          <w:szCs w:val="22"/>
        </w:rPr>
        <w:t xml:space="preserve"> </w:t>
      </w:r>
      <w:r w:rsidR="006D0BBB">
        <w:rPr>
          <w:rFonts w:ascii="Arial" w:hAnsi="Arial" w:cs="Arial"/>
          <w:sz w:val="22"/>
          <w:szCs w:val="22"/>
        </w:rPr>
        <w:t>benzoate</w:t>
      </w:r>
      <w:proofErr w:type="gramEnd"/>
      <w:r w:rsidR="00A8290C">
        <w:rPr>
          <w:rFonts w:ascii="Arial" w:hAnsi="Arial" w:cs="Arial"/>
          <w:sz w:val="22"/>
          <w:szCs w:val="22"/>
        </w:rPr>
        <w:t xml:space="preserve"> group</w:t>
      </w:r>
      <w:r w:rsidR="006D0BBB">
        <w:rPr>
          <w:rFonts w:ascii="Arial" w:hAnsi="Arial" w:cs="Arial"/>
          <w:sz w:val="22"/>
          <w:szCs w:val="22"/>
        </w:rPr>
        <w:t>s</w:t>
      </w:r>
      <w:r w:rsidR="001A4265">
        <w:rPr>
          <w:rFonts w:ascii="Arial" w:hAnsi="Arial" w:cs="Arial"/>
          <w:sz w:val="22"/>
          <w:szCs w:val="22"/>
        </w:rPr>
        <w:t xml:space="preserve"> </w:t>
      </w:r>
      <w:r w:rsidR="00A8290C">
        <w:rPr>
          <w:rFonts w:ascii="Arial" w:hAnsi="Arial" w:cs="Arial"/>
          <w:sz w:val="22"/>
          <w:szCs w:val="22"/>
        </w:rPr>
        <w:t>are relocated</w:t>
      </w:r>
      <w:r w:rsidR="001A4265">
        <w:rPr>
          <w:rFonts w:ascii="Arial" w:hAnsi="Arial" w:cs="Arial"/>
          <w:sz w:val="22"/>
          <w:szCs w:val="22"/>
        </w:rPr>
        <w:t xml:space="preserve"> from the extreme exterior </w:t>
      </w:r>
      <w:r w:rsidR="00DA4430">
        <w:rPr>
          <w:rFonts w:ascii="Arial" w:hAnsi="Arial" w:cs="Arial"/>
          <w:sz w:val="22"/>
          <w:szCs w:val="22"/>
        </w:rPr>
        <w:t xml:space="preserve">in the case </w:t>
      </w:r>
      <w:r w:rsidR="005A73AD">
        <w:rPr>
          <w:rFonts w:ascii="Arial" w:hAnsi="Arial" w:cs="Arial"/>
          <w:sz w:val="22"/>
          <w:szCs w:val="22"/>
        </w:rPr>
        <w:t xml:space="preserve">of </w:t>
      </w:r>
      <w:r w:rsidR="00A8290C">
        <w:rPr>
          <w:rFonts w:ascii="Arial" w:hAnsi="Arial" w:cs="Arial"/>
          <w:b/>
          <w:sz w:val="22"/>
          <w:szCs w:val="22"/>
        </w:rPr>
        <w:t>1</w:t>
      </w:r>
      <w:r w:rsidR="00DA4430">
        <w:rPr>
          <w:rFonts w:ascii="Arial" w:hAnsi="Arial" w:cs="Arial"/>
          <w:sz w:val="22"/>
          <w:szCs w:val="22"/>
        </w:rPr>
        <w:t xml:space="preserve">, </w:t>
      </w:r>
      <w:r w:rsidR="001A4265">
        <w:rPr>
          <w:rFonts w:ascii="Arial" w:hAnsi="Arial" w:cs="Arial"/>
          <w:sz w:val="22"/>
          <w:szCs w:val="22"/>
        </w:rPr>
        <w:t xml:space="preserve">to the rim of the </w:t>
      </w:r>
      <w:r w:rsidR="005A73AD">
        <w:rPr>
          <w:rFonts w:ascii="Arial" w:hAnsi="Arial" w:cs="Arial"/>
          <w:sz w:val="22"/>
          <w:szCs w:val="22"/>
        </w:rPr>
        <w:t xml:space="preserve">binding </w:t>
      </w:r>
      <w:r w:rsidR="001A4265">
        <w:rPr>
          <w:rFonts w:ascii="Arial" w:hAnsi="Arial" w:cs="Arial"/>
          <w:sz w:val="22"/>
          <w:szCs w:val="22"/>
        </w:rPr>
        <w:t>pocket</w:t>
      </w:r>
      <w:r w:rsidR="00A8290C">
        <w:rPr>
          <w:rFonts w:ascii="Arial" w:hAnsi="Arial" w:cs="Arial"/>
          <w:sz w:val="22"/>
          <w:szCs w:val="22"/>
        </w:rPr>
        <w:t xml:space="preserve"> in </w:t>
      </w:r>
      <w:r w:rsidR="00A8290C" w:rsidRPr="00A8290C">
        <w:rPr>
          <w:rFonts w:ascii="Arial" w:hAnsi="Arial" w:cs="Arial"/>
          <w:b/>
          <w:sz w:val="22"/>
          <w:szCs w:val="22"/>
        </w:rPr>
        <w:t>2</w:t>
      </w:r>
      <w:r w:rsidR="001A4265">
        <w:rPr>
          <w:rFonts w:ascii="Arial" w:hAnsi="Arial" w:cs="Arial"/>
          <w:sz w:val="22"/>
          <w:szCs w:val="22"/>
        </w:rPr>
        <w:t>.</w:t>
      </w:r>
      <w:r w:rsidR="005A73AD">
        <w:rPr>
          <w:rFonts w:ascii="Arial" w:hAnsi="Arial" w:cs="Arial"/>
          <w:sz w:val="22"/>
          <w:szCs w:val="22"/>
        </w:rPr>
        <w:t xml:space="preserve">  We </w:t>
      </w:r>
      <w:r w:rsidR="00804D16">
        <w:rPr>
          <w:rFonts w:ascii="Arial" w:hAnsi="Arial" w:cs="Arial"/>
          <w:sz w:val="22"/>
          <w:szCs w:val="22"/>
        </w:rPr>
        <w:t>surmise</w:t>
      </w:r>
      <w:r w:rsidR="005A73AD">
        <w:rPr>
          <w:rFonts w:ascii="Arial" w:hAnsi="Arial" w:cs="Arial"/>
          <w:sz w:val="22"/>
          <w:szCs w:val="22"/>
        </w:rPr>
        <w:t xml:space="preserve"> that</w:t>
      </w:r>
      <w:r w:rsidR="00804D16">
        <w:rPr>
          <w:rFonts w:ascii="Arial" w:hAnsi="Arial" w:cs="Arial"/>
          <w:sz w:val="22"/>
          <w:szCs w:val="22"/>
        </w:rPr>
        <w:t xml:space="preserve"> this will have a direct effect on the b</w:t>
      </w:r>
      <w:ins w:id="1" w:author="David Mobley" w:date="2016-09-15T14:51:00Z">
        <w:r w:rsidR="000A2637">
          <w:rPr>
            <w:rFonts w:ascii="Arial" w:hAnsi="Arial" w:cs="Arial"/>
            <w:sz w:val="22"/>
            <w:szCs w:val="22"/>
          </w:rPr>
          <w:t>i</w:t>
        </w:r>
      </w:ins>
      <w:del w:id="2" w:author="David Mobley" w:date="2016-09-15T14:51:00Z">
        <w:r w:rsidR="00804D16" w:rsidDel="000A2637">
          <w:rPr>
            <w:rFonts w:ascii="Arial" w:hAnsi="Arial" w:cs="Arial"/>
            <w:sz w:val="22"/>
            <w:szCs w:val="22"/>
          </w:rPr>
          <w:delText>o</w:delText>
        </w:r>
      </w:del>
      <w:r w:rsidR="00804D16">
        <w:rPr>
          <w:rFonts w:ascii="Arial" w:hAnsi="Arial" w:cs="Arial"/>
          <w:sz w:val="22"/>
          <w:szCs w:val="22"/>
        </w:rPr>
        <w:t>nding of charged guests, but more subtly, an indirect effect on guest complexation via changes to the solvation of the empty host.</w:t>
      </w:r>
      <w:r w:rsidR="00A8290C">
        <w:rPr>
          <w:rFonts w:ascii="Arial" w:hAnsi="Arial" w:cs="Arial"/>
          <w:sz w:val="22"/>
          <w:szCs w:val="22"/>
        </w:rPr>
        <w:t xml:space="preserve">  </w:t>
      </w:r>
      <w:proofErr w:type="spellStart"/>
      <w:r w:rsidR="00A8290C">
        <w:rPr>
          <w:rFonts w:ascii="Arial" w:hAnsi="Arial" w:cs="Arial"/>
          <w:sz w:val="22"/>
          <w:szCs w:val="22"/>
        </w:rPr>
        <w:t>Octa-trimethylammonuim</w:t>
      </w:r>
      <w:proofErr w:type="spellEnd"/>
      <w:r w:rsidR="00A8290C">
        <w:rPr>
          <w:rFonts w:ascii="Arial" w:hAnsi="Arial" w:cs="Arial"/>
          <w:sz w:val="22"/>
          <w:szCs w:val="22"/>
        </w:rPr>
        <w:t xml:space="preserve"> cavitand (“</w:t>
      </w:r>
      <w:proofErr w:type="spellStart"/>
      <w:r w:rsidR="00A8290C">
        <w:rPr>
          <w:rFonts w:ascii="Arial" w:hAnsi="Arial" w:cs="Arial"/>
          <w:sz w:val="22"/>
          <w:szCs w:val="22"/>
        </w:rPr>
        <w:t>positand</w:t>
      </w:r>
      <w:proofErr w:type="spellEnd"/>
      <w:r w:rsidR="00A8290C">
        <w:rPr>
          <w:rFonts w:ascii="Arial" w:hAnsi="Arial" w:cs="Arial"/>
          <w:sz w:val="22"/>
          <w:szCs w:val="22"/>
        </w:rPr>
        <w:t xml:space="preserve">” </w:t>
      </w:r>
      <w:r w:rsidR="00A8290C" w:rsidRPr="00A8290C">
        <w:rPr>
          <w:rFonts w:ascii="Arial" w:hAnsi="Arial" w:cs="Arial"/>
          <w:b/>
          <w:sz w:val="22"/>
          <w:szCs w:val="22"/>
        </w:rPr>
        <w:t>3</w:t>
      </w:r>
      <w:r w:rsidR="00A8290C">
        <w:rPr>
          <w:rFonts w:ascii="Arial" w:hAnsi="Arial" w:cs="Arial"/>
          <w:sz w:val="22"/>
          <w:szCs w:val="22"/>
        </w:rPr>
        <w:t xml:space="preserve">) has the same overall architecture as host </w:t>
      </w:r>
      <w:r w:rsidR="00A8290C" w:rsidRPr="00221C93">
        <w:rPr>
          <w:rFonts w:ascii="Arial" w:hAnsi="Arial" w:cs="Arial"/>
          <w:b/>
          <w:sz w:val="22"/>
          <w:szCs w:val="22"/>
        </w:rPr>
        <w:t>1</w:t>
      </w:r>
      <w:r w:rsidR="00520C9B">
        <w:rPr>
          <w:rFonts w:ascii="Arial" w:hAnsi="Arial" w:cs="Arial"/>
          <w:sz w:val="22"/>
          <w:szCs w:val="22"/>
        </w:rPr>
        <w:t>, but inverts the charge</w:t>
      </w:r>
      <w:r w:rsidR="00A8290C">
        <w:rPr>
          <w:rFonts w:ascii="Arial" w:hAnsi="Arial" w:cs="Arial"/>
          <w:sz w:val="22"/>
          <w:szCs w:val="22"/>
        </w:rPr>
        <w:t xml:space="preserve">s on the water solubilizing exterior coat. </w:t>
      </w:r>
      <w:r w:rsidR="00221C93">
        <w:rPr>
          <w:rFonts w:ascii="Arial" w:hAnsi="Arial" w:cs="Arial"/>
          <w:sz w:val="22"/>
          <w:szCs w:val="22"/>
        </w:rPr>
        <w:t xml:space="preserve"> It is not entire</w:t>
      </w:r>
      <w:r w:rsidR="00DA4430">
        <w:rPr>
          <w:rFonts w:ascii="Arial" w:hAnsi="Arial" w:cs="Arial"/>
          <w:sz w:val="22"/>
          <w:szCs w:val="22"/>
        </w:rPr>
        <w:t>ly clear at this juncture if this</w:t>
      </w:r>
      <w:r w:rsidR="00221C93">
        <w:rPr>
          <w:rFonts w:ascii="Arial" w:hAnsi="Arial" w:cs="Arial"/>
          <w:sz w:val="22"/>
          <w:szCs w:val="22"/>
        </w:rPr>
        <w:t xml:space="preserve"> switch in groups relatively remote from the pocket can directly affect guest complexation.  However related (unpublished) results suggest that it can.</w:t>
      </w:r>
    </w:p>
    <w:p w14:paraId="75258947" w14:textId="77777777" w:rsidR="00B93A0B" w:rsidRDefault="00B93A0B" w:rsidP="0082563A">
      <w:pPr>
        <w:contextualSpacing/>
        <w:jc w:val="both"/>
        <w:rPr>
          <w:rFonts w:ascii="Arial" w:hAnsi="Arial" w:cs="Arial"/>
          <w:sz w:val="22"/>
          <w:szCs w:val="22"/>
        </w:rPr>
      </w:pPr>
    </w:p>
    <w:p w14:paraId="139BEBFE" w14:textId="2DEEA750" w:rsidR="00B93A0B" w:rsidRDefault="00DE5AB9" w:rsidP="00912133">
      <w:pPr>
        <w:contextualSpacing/>
        <w:jc w:val="center"/>
        <w:rPr>
          <w:rFonts w:ascii="Arial" w:hAnsi="Arial" w:cs="Arial"/>
          <w:sz w:val="22"/>
          <w:szCs w:val="22"/>
        </w:rPr>
      </w:pPr>
      <w:r>
        <w:rPr>
          <w:rFonts w:ascii="Arial" w:hAnsi="Arial" w:cs="Arial"/>
          <w:noProof/>
          <w:sz w:val="22"/>
          <w:szCs w:val="22"/>
          <w:lang w:eastAsia="en-US"/>
        </w:rPr>
        <w:drawing>
          <wp:inline distT="0" distB="0" distL="0" distR="0" wp14:anchorId="33DB631D" wp14:editId="4D51D8B0">
            <wp:extent cx="5943600" cy="126620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66202"/>
                    </a:xfrm>
                    <a:prstGeom prst="rect">
                      <a:avLst/>
                    </a:prstGeom>
                    <a:noFill/>
                    <a:ln>
                      <a:noFill/>
                    </a:ln>
                  </pic:spPr>
                </pic:pic>
              </a:graphicData>
            </a:graphic>
          </wp:inline>
        </w:drawing>
      </w:r>
    </w:p>
    <w:p w14:paraId="65A2D2A9" w14:textId="389163D0" w:rsidR="00352063" w:rsidRDefault="00520C9B" w:rsidP="00865306">
      <w:pPr>
        <w:ind w:firstLine="720"/>
        <w:contextualSpacing/>
        <w:jc w:val="both"/>
        <w:rPr>
          <w:rFonts w:ascii="Arial" w:hAnsi="Arial" w:cs="Arial"/>
          <w:sz w:val="22"/>
          <w:szCs w:val="22"/>
        </w:rPr>
      </w:pPr>
      <w:r>
        <w:rPr>
          <w:rFonts w:ascii="Arial" w:hAnsi="Arial" w:cs="Arial"/>
          <w:sz w:val="22"/>
          <w:szCs w:val="22"/>
        </w:rPr>
        <w:t xml:space="preserve">Guests for the five proposed ITC studies will be obtained from commercial sources and will be selected </w:t>
      </w:r>
      <w:r w:rsidR="00272644">
        <w:rPr>
          <w:rFonts w:ascii="Arial" w:hAnsi="Arial" w:cs="Arial"/>
          <w:sz w:val="22"/>
          <w:szCs w:val="22"/>
        </w:rPr>
        <w:t>on both</w:t>
      </w:r>
      <w:r>
        <w:rPr>
          <w:rFonts w:ascii="Arial" w:hAnsi="Arial" w:cs="Arial"/>
          <w:sz w:val="22"/>
          <w:szCs w:val="22"/>
        </w:rPr>
        <w:t xml:space="preserve"> the limitations of </w:t>
      </w:r>
      <w:proofErr w:type="gramStart"/>
      <w:r>
        <w:rPr>
          <w:rFonts w:ascii="Arial" w:hAnsi="Arial" w:cs="Arial"/>
          <w:sz w:val="22"/>
          <w:szCs w:val="22"/>
        </w:rPr>
        <w:t>force-fields</w:t>
      </w:r>
      <w:proofErr w:type="gramEnd"/>
      <w:r>
        <w:rPr>
          <w:rFonts w:ascii="Arial" w:hAnsi="Arial" w:cs="Arial"/>
          <w:sz w:val="22"/>
          <w:szCs w:val="22"/>
        </w:rPr>
        <w:t xml:space="preserve"> avai</w:t>
      </w:r>
      <w:r w:rsidR="00272644">
        <w:rPr>
          <w:rFonts w:ascii="Arial" w:hAnsi="Arial" w:cs="Arial"/>
          <w:sz w:val="22"/>
          <w:szCs w:val="22"/>
        </w:rPr>
        <w:t xml:space="preserve">lable to the computationalists and </w:t>
      </w:r>
      <w:r>
        <w:rPr>
          <w:rFonts w:ascii="Arial" w:hAnsi="Arial" w:cs="Arial"/>
          <w:sz w:val="22"/>
          <w:szCs w:val="22"/>
        </w:rPr>
        <w:t xml:space="preserve">new </w:t>
      </w:r>
      <w:r w:rsidR="00272644">
        <w:rPr>
          <w:rFonts w:ascii="Arial" w:hAnsi="Arial" w:cs="Arial"/>
          <w:sz w:val="22"/>
          <w:szCs w:val="22"/>
        </w:rPr>
        <w:t>data as it is gathered</w:t>
      </w:r>
      <w:r>
        <w:rPr>
          <w:rFonts w:ascii="Arial" w:hAnsi="Arial" w:cs="Arial"/>
          <w:sz w:val="22"/>
          <w:szCs w:val="22"/>
        </w:rPr>
        <w:t xml:space="preserve">.  </w:t>
      </w:r>
      <w:r w:rsidR="00352063">
        <w:rPr>
          <w:rFonts w:ascii="Arial" w:hAnsi="Arial" w:cs="Arial"/>
          <w:sz w:val="22"/>
          <w:szCs w:val="22"/>
        </w:rPr>
        <w:t xml:space="preserve">The PI (Mobley) will ratify each final list of guests.  </w:t>
      </w:r>
    </w:p>
    <w:p w14:paraId="3FD25C72" w14:textId="57B65EAC" w:rsidR="00A605ED" w:rsidRDefault="00144D05" w:rsidP="00763EEA">
      <w:pPr>
        <w:ind w:firstLine="720"/>
        <w:contextualSpacing/>
        <w:jc w:val="both"/>
        <w:rPr>
          <w:rFonts w:ascii="Arial" w:hAnsi="Arial" w:cs="Arial"/>
          <w:sz w:val="22"/>
          <w:szCs w:val="22"/>
        </w:rPr>
      </w:pPr>
      <w:r>
        <w:rPr>
          <w:rFonts w:ascii="Arial" w:hAnsi="Arial" w:cs="Arial"/>
          <w:sz w:val="22"/>
          <w:szCs w:val="22"/>
        </w:rPr>
        <w:t>SAMPL6 will involve h</w:t>
      </w:r>
      <w:r w:rsidR="00FB219B">
        <w:rPr>
          <w:rFonts w:ascii="Arial" w:hAnsi="Arial" w:cs="Arial"/>
          <w:sz w:val="22"/>
          <w:szCs w:val="22"/>
        </w:rPr>
        <w:t>osts</w:t>
      </w:r>
      <w:r w:rsidR="00AF046B">
        <w:rPr>
          <w:rFonts w:ascii="Arial" w:hAnsi="Arial" w:cs="Arial"/>
          <w:sz w:val="22"/>
          <w:szCs w:val="22"/>
        </w:rPr>
        <w:t xml:space="preserve"> </w:t>
      </w:r>
      <w:r w:rsidR="00AF046B" w:rsidRPr="00144D05">
        <w:rPr>
          <w:rFonts w:ascii="Arial" w:hAnsi="Arial" w:cs="Arial"/>
          <w:b/>
          <w:sz w:val="22"/>
          <w:szCs w:val="22"/>
        </w:rPr>
        <w:t>1</w:t>
      </w:r>
      <w:r w:rsidR="00AF046B">
        <w:rPr>
          <w:rFonts w:ascii="Arial" w:hAnsi="Arial" w:cs="Arial"/>
          <w:sz w:val="22"/>
          <w:szCs w:val="22"/>
        </w:rPr>
        <w:t xml:space="preserve"> and </w:t>
      </w:r>
      <w:r w:rsidR="00AF046B" w:rsidRPr="00144D05">
        <w:rPr>
          <w:rFonts w:ascii="Arial" w:hAnsi="Arial" w:cs="Arial"/>
          <w:b/>
          <w:sz w:val="22"/>
          <w:szCs w:val="22"/>
        </w:rPr>
        <w:t>2</w:t>
      </w:r>
      <w:r>
        <w:rPr>
          <w:rFonts w:ascii="Arial" w:hAnsi="Arial" w:cs="Arial"/>
          <w:sz w:val="22"/>
          <w:szCs w:val="22"/>
        </w:rPr>
        <w:t xml:space="preserve"> with a</w:t>
      </w:r>
      <w:r w:rsidR="00AF046B">
        <w:rPr>
          <w:rFonts w:ascii="Arial" w:hAnsi="Arial" w:cs="Arial"/>
          <w:sz w:val="22"/>
          <w:szCs w:val="22"/>
        </w:rPr>
        <w:t xml:space="preserve"> set of </w:t>
      </w:r>
      <w:r w:rsidR="00A605ED">
        <w:rPr>
          <w:rFonts w:ascii="Arial" w:hAnsi="Arial" w:cs="Arial"/>
          <w:sz w:val="22"/>
          <w:szCs w:val="22"/>
        </w:rPr>
        <w:t>five</w:t>
      </w:r>
      <w:r>
        <w:rPr>
          <w:rFonts w:ascii="Arial" w:hAnsi="Arial" w:cs="Arial"/>
          <w:sz w:val="22"/>
          <w:szCs w:val="22"/>
        </w:rPr>
        <w:t xml:space="preserve">, previously uninvestigated </w:t>
      </w:r>
      <w:r w:rsidR="00AF046B">
        <w:rPr>
          <w:rFonts w:ascii="Arial" w:hAnsi="Arial" w:cs="Arial"/>
          <w:sz w:val="22"/>
          <w:szCs w:val="22"/>
        </w:rPr>
        <w:t>guests</w:t>
      </w:r>
      <w:r>
        <w:rPr>
          <w:rFonts w:ascii="Arial" w:hAnsi="Arial" w:cs="Arial"/>
          <w:sz w:val="22"/>
          <w:szCs w:val="22"/>
        </w:rPr>
        <w:t>.  The principle aim for our group will be to examine how the location of the carboxylate affects guest binding.  Building on what the computational chemists learn from this study, SAMPL7 will compare h</w:t>
      </w:r>
      <w:r w:rsidR="00AF046B">
        <w:rPr>
          <w:rFonts w:ascii="Arial" w:hAnsi="Arial" w:cs="Arial"/>
          <w:sz w:val="22"/>
          <w:szCs w:val="22"/>
        </w:rPr>
        <w:t xml:space="preserve">osts </w:t>
      </w:r>
      <w:r w:rsidR="00AF046B" w:rsidRPr="00144D05">
        <w:rPr>
          <w:rFonts w:ascii="Arial" w:hAnsi="Arial" w:cs="Arial"/>
          <w:b/>
          <w:sz w:val="22"/>
          <w:szCs w:val="22"/>
        </w:rPr>
        <w:t>1</w:t>
      </w:r>
      <w:r w:rsidR="00AF046B">
        <w:rPr>
          <w:rFonts w:ascii="Arial" w:hAnsi="Arial" w:cs="Arial"/>
          <w:sz w:val="22"/>
          <w:szCs w:val="22"/>
        </w:rPr>
        <w:t xml:space="preserve"> and </w:t>
      </w:r>
      <w:r w:rsidR="00AF046B" w:rsidRPr="00144D05">
        <w:rPr>
          <w:rFonts w:ascii="Arial" w:hAnsi="Arial" w:cs="Arial"/>
          <w:b/>
          <w:sz w:val="22"/>
          <w:szCs w:val="22"/>
        </w:rPr>
        <w:t>3</w:t>
      </w:r>
      <w:r w:rsidR="00AF046B">
        <w:rPr>
          <w:rFonts w:ascii="Arial" w:hAnsi="Arial" w:cs="Arial"/>
          <w:sz w:val="22"/>
          <w:szCs w:val="22"/>
        </w:rPr>
        <w:t xml:space="preserve"> with a different set of </w:t>
      </w:r>
      <w:r w:rsidR="00A605ED">
        <w:rPr>
          <w:rFonts w:ascii="Arial" w:hAnsi="Arial" w:cs="Arial"/>
          <w:sz w:val="22"/>
          <w:szCs w:val="22"/>
        </w:rPr>
        <w:t>five</w:t>
      </w:r>
      <w:r w:rsidR="00AF046B">
        <w:rPr>
          <w:rFonts w:ascii="Arial" w:hAnsi="Arial" w:cs="Arial"/>
          <w:sz w:val="22"/>
          <w:szCs w:val="22"/>
        </w:rPr>
        <w:t xml:space="preserve"> guests</w:t>
      </w:r>
      <w:r>
        <w:rPr>
          <w:rFonts w:ascii="Arial" w:hAnsi="Arial" w:cs="Arial"/>
          <w:sz w:val="22"/>
          <w:szCs w:val="22"/>
        </w:rPr>
        <w:t xml:space="preserve">.  We anticipate that because of the relative remoteness of the charged groups in these two hosts, the effects of switching charges will be subtler than the differences between </w:t>
      </w:r>
      <w:r w:rsidRPr="00144D05">
        <w:rPr>
          <w:rFonts w:ascii="Arial" w:hAnsi="Arial" w:cs="Arial"/>
          <w:b/>
          <w:sz w:val="22"/>
          <w:szCs w:val="22"/>
        </w:rPr>
        <w:t>1</w:t>
      </w:r>
      <w:r>
        <w:rPr>
          <w:rFonts w:ascii="Arial" w:hAnsi="Arial" w:cs="Arial"/>
          <w:sz w:val="22"/>
          <w:szCs w:val="22"/>
        </w:rPr>
        <w:t xml:space="preserve"> and </w:t>
      </w:r>
      <w:r w:rsidRPr="00144D05">
        <w:rPr>
          <w:rFonts w:ascii="Arial" w:hAnsi="Arial" w:cs="Arial"/>
          <w:b/>
          <w:sz w:val="22"/>
          <w:szCs w:val="22"/>
        </w:rPr>
        <w:t>2</w:t>
      </w:r>
      <w:r>
        <w:rPr>
          <w:rFonts w:ascii="Arial" w:hAnsi="Arial" w:cs="Arial"/>
          <w:sz w:val="22"/>
          <w:szCs w:val="22"/>
        </w:rPr>
        <w:t xml:space="preserve">.  </w:t>
      </w:r>
      <w:r w:rsidR="009C270D">
        <w:rPr>
          <w:rFonts w:ascii="Arial" w:hAnsi="Arial" w:cs="Arial"/>
          <w:sz w:val="22"/>
          <w:szCs w:val="22"/>
        </w:rPr>
        <w:t xml:space="preserve">SAMPL8 will switch gears and consider the </w:t>
      </w:r>
      <w:ins w:id="3" w:author="David Mobley" w:date="2016-09-15T14:52:00Z">
        <w:r w:rsidR="000A2637">
          <w:rPr>
            <w:rFonts w:ascii="Arial" w:hAnsi="Arial" w:cs="Arial"/>
            <w:sz w:val="22"/>
            <w:szCs w:val="22"/>
          </w:rPr>
          <w:t>e</w:t>
        </w:r>
      </w:ins>
      <w:bookmarkStart w:id="4" w:name="_GoBack"/>
      <w:bookmarkEnd w:id="4"/>
      <w:del w:id="5" w:author="David Mobley" w:date="2016-09-15T14:52:00Z">
        <w:r w:rsidR="009C270D" w:rsidDel="000A2637">
          <w:rPr>
            <w:rFonts w:ascii="Arial" w:hAnsi="Arial" w:cs="Arial"/>
            <w:sz w:val="22"/>
            <w:szCs w:val="22"/>
          </w:rPr>
          <w:delText>a</w:delText>
        </w:r>
      </w:del>
      <w:r w:rsidR="009C270D">
        <w:rPr>
          <w:rFonts w:ascii="Arial" w:hAnsi="Arial" w:cs="Arial"/>
          <w:sz w:val="22"/>
          <w:szCs w:val="22"/>
        </w:rPr>
        <w:t>ffects salts have on guest binding.  Thus, we will compare the effects of NaCl and NaI</w:t>
      </w:r>
      <w:r w:rsidR="00AF046B">
        <w:rPr>
          <w:rFonts w:ascii="Arial" w:hAnsi="Arial" w:cs="Arial"/>
          <w:sz w:val="22"/>
          <w:szCs w:val="22"/>
        </w:rPr>
        <w:t xml:space="preserve"> on </w:t>
      </w:r>
      <w:r w:rsidR="009C270D">
        <w:rPr>
          <w:rFonts w:ascii="Arial" w:hAnsi="Arial" w:cs="Arial"/>
          <w:sz w:val="22"/>
          <w:szCs w:val="22"/>
        </w:rPr>
        <w:t xml:space="preserve">the </w:t>
      </w:r>
      <w:r w:rsidR="00AF046B">
        <w:rPr>
          <w:rFonts w:ascii="Arial" w:hAnsi="Arial" w:cs="Arial"/>
          <w:sz w:val="22"/>
          <w:szCs w:val="22"/>
        </w:rPr>
        <w:t xml:space="preserve">complexation of </w:t>
      </w:r>
      <w:r w:rsidR="00A605ED">
        <w:rPr>
          <w:rFonts w:ascii="Arial" w:hAnsi="Arial" w:cs="Arial"/>
          <w:sz w:val="22"/>
          <w:szCs w:val="22"/>
        </w:rPr>
        <w:t>five</w:t>
      </w:r>
      <w:r w:rsidR="00AF046B">
        <w:rPr>
          <w:rFonts w:ascii="Arial" w:hAnsi="Arial" w:cs="Arial"/>
          <w:sz w:val="22"/>
          <w:szCs w:val="22"/>
        </w:rPr>
        <w:t xml:space="preserve"> guests </w:t>
      </w:r>
      <w:r w:rsidR="00A605ED">
        <w:rPr>
          <w:rFonts w:ascii="Arial" w:hAnsi="Arial" w:cs="Arial"/>
          <w:sz w:val="22"/>
          <w:szCs w:val="22"/>
        </w:rPr>
        <w:t xml:space="preserve">to </w:t>
      </w:r>
      <w:r w:rsidR="00A605ED" w:rsidRPr="009C270D">
        <w:rPr>
          <w:rFonts w:ascii="Arial" w:hAnsi="Arial" w:cs="Arial"/>
          <w:b/>
          <w:sz w:val="22"/>
          <w:szCs w:val="22"/>
        </w:rPr>
        <w:t>1</w:t>
      </w:r>
      <w:r w:rsidR="009C270D">
        <w:rPr>
          <w:rFonts w:ascii="Arial" w:hAnsi="Arial" w:cs="Arial"/>
          <w:sz w:val="22"/>
          <w:szCs w:val="22"/>
        </w:rPr>
        <w:t xml:space="preserve">.  We have previously shown that iodide has a weak affinity for the binding pocket of </w:t>
      </w:r>
      <w:r w:rsidR="009C270D" w:rsidRPr="00C740DB">
        <w:rPr>
          <w:rFonts w:ascii="Arial" w:hAnsi="Arial" w:cs="Arial"/>
          <w:b/>
          <w:sz w:val="22"/>
          <w:szCs w:val="22"/>
        </w:rPr>
        <w:t>1</w:t>
      </w:r>
      <w:r w:rsidR="009C270D">
        <w:rPr>
          <w:rFonts w:ascii="Arial" w:hAnsi="Arial" w:cs="Arial"/>
          <w:sz w:val="22"/>
          <w:szCs w:val="22"/>
        </w:rPr>
        <w:t>, whilst sodium ions have an affi</w:t>
      </w:r>
      <w:r w:rsidR="00C740DB">
        <w:rPr>
          <w:rFonts w:ascii="Arial" w:hAnsi="Arial" w:cs="Arial"/>
          <w:sz w:val="22"/>
          <w:szCs w:val="22"/>
        </w:rPr>
        <w:t>nity for the outer carboxylates,</w:t>
      </w:r>
      <w:hyperlink w:anchor="_ENREF_3" w:tooltip="Carnagie, 2014 #5062" w:history="1">
        <w:r w:rsidR="00E75990">
          <w:rPr>
            <w:rFonts w:ascii="Arial" w:hAnsi="Arial" w:cs="Arial"/>
            <w:sz w:val="22"/>
            <w:szCs w:val="22"/>
          </w:rPr>
          <w:fldChar w:fldCharType="begin"/>
        </w:r>
        <w:r w:rsidR="00E75990">
          <w:rPr>
            <w:rFonts w:ascii="Arial" w:hAnsi="Arial" w:cs="Arial"/>
            <w:sz w:val="22"/>
            <w:szCs w:val="22"/>
          </w:rPr>
          <w:instrText xml:space="preserve"> ADDIN EN.CITE &lt;EndNote&gt;&lt;Cite&gt;&lt;Author&gt;Carnagie&lt;/Author&gt;&lt;Year&gt;2014&lt;/Year&gt;&lt;RecNum&gt;5062&lt;/RecNum&gt;&lt;DisplayText&gt;&lt;style face="superscript"&gt;3&lt;/style&gt;&lt;/DisplayText&gt;&lt;record&gt;&lt;rec-number&gt;5062&lt;/rec-number&gt;&lt;foreign-keys&gt;&lt;key app="EN" db-id="pxrzewzacrw0saexxdjpat0cfwxetts5eetx"&gt;5062&lt;/key&gt;&lt;/foreign-keys&gt;&lt;ref-type name="Journal Article"&gt;17&lt;/ref-type&gt;&lt;contributors&gt;&lt;authors&gt;&lt;author&gt;Carnagie, R.&lt;/author&gt;&lt;author&gt;Gibb, C.L.D.&lt;/author&gt;&lt;author&gt;Gibb, B. C.&lt;/author&gt;&lt;/authors&gt;&lt;/contributors&gt;&lt;auth-address&gt;Department of Chemistry, Tulane University, New Orleans, LA 70118 (USA) http://www.gibbgroup.org.&lt;/auth-address&gt;&lt;titles&gt;&lt;title&gt;Anion Complexation and The Hofmeister Effect&lt;/title&gt;&lt;secondary-title&gt;Angew. Chem. Int. Ed.&lt;/secondary-title&gt;&lt;alt-title&gt;Angewandte Chemie&lt;/alt-title&gt;&lt;/titles&gt;&lt;periodical&gt;&lt;full-title&gt;Angew. Chem. Int. Ed.&lt;/full-title&gt;&lt;/periodical&gt;&lt;pages&gt;11498-11500&lt;/pages&gt;&lt;volume&gt;53&lt;/volume&gt;&lt;number&gt;43&lt;/number&gt;&lt;dates&gt;&lt;year&gt;2014&lt;/year&gt;&lt;pub-dates&gt;&lt;date&gt;Oct 20&lt;/date&gt;&lt;/pub-dates&gt;&lt;/dates&gt;&lt;isbn&gt;1521-3773 (Electronic)&amp;#xD;1433-7851 (Linking)&lt;/isbn&gt;&lt;accession-num&gt;25196481&lt;/accession-num&gt;&lt;urls&gt;&lt;related-urls&gt;&lt;url&gt;http://www.ncbi.nlm.nih.gov/pubmed/25196481&lt;/url&gt;&lt;/related-urls&gt;&lt;/urls&gt;&lt;electronic-resource-num&gt;doi.org/10.1002/anie.201405796 &lt;/electronic-resource-num&gt;&lt;/record&gt;&lt;/Cite&gt;&lt;/EndNote&gt;</w:instrText>
        </w:r>
        <w:r w:rsidR="00E75990">
          <w:rPr>
            <w:rFonts w:ascii="Arial" w:hAnsi="Arial" w:cs="Arial"/>
            <w:sz w:val="22"/>
            <w:szCs w:val="22"/>
          </w:rPr>
          <w:fldChar w:fldCharType="separate"/>
        </w:r>
        <w:r w:rsidR="00E75990" w:rsidRPr="00865306">
          <w:rPr>
            <w:rFonts w:ascii="Arial" w:hAnsi="Arial" w:cs="Arial"/>
            <w:noProof/>
            <w:sz w:val="22"/>
            <w:szCs w:val="22"/>
            <w:vertAlign w:val="superscript"/>
          </w:rPr>
          <w:t>3</w:t>
        </w:r>
        <w:r w:rsidR="00E75990">
          <w:rPr>
            <w:rFonts w:ascii="Arial" w:hAnsi="Arial" w:cs="Arial"/>
            <w:sz w:val="22"/>
            <w:szCs w:val="22"/>
          </w:rPr>
          <w:fldChar w:fldCharType="end"/>
        </w:r>
      </w:hyperlink>
      <w:r w:rsidR="00C740DB">
        <w:rPr>
          <w:rFonts w:ascii="Arial" w:hAnsi="Arial" w:cs="Arial"/>
          <w:sz w:val="22"/>
          <w:szCs w:val="22"/>
        </w:rPr>
        <w:t xml:space="preserve"> and this will be made clear to the participants.  We will follow on from this with SAMPL9 looking at the a</w:t>
      </w:r>
      <w:r w:rsidR="00A605ED">
        <w:rPr>
          <w:rFonts w:ascii="Arial" w:hAnsi="Arial" w:cs="Arial"/>
          <w:sz w:val="22"/>
          <w:szCs w:val="22"/>
        </w:rPr>
        <w:t xml:space="preserve">ffects of </w:t>
      </w:r>
      <w:r w:rsidR="00C740DB">
        <w:rPr>
          <w:rFonts w:ascii="Arial" w:hAnsi="Arial" w:cs="Arial"/>
          <w:sz w:val="22"/>
          <w:szCs w:val="22"/>
        </w:rPr>
        <w:t>these same two salts</w:t>
      </w:r>
      <w:r w:rsidR="00A605ED">
        <w:rPr>
          <w:rFonts w:ascii="Arial" w:hAnsi="Arial" w:cs="Arial"/>
          <w:sz w:val="22"/>
          <w:szCs w:val="22"/>
        </w:rPr>
        <w:t xml:space="preserve"> on </w:t>
      </w:r>
      <w:r w:rsidR="00C740DB">
        <w:rPr>
          <w:rFonts w:ascii="Arial" w:hAnsi="Arial" w:cs="Arial"/>
          <w:sz w:val="22"/>
          <w:szCs w:val="22"/>
        </w:rPr>
        <w:t xml:space="preserve">the </w:t>
      </w:r>
      <w:r w:rsidR="00A605ED">
        <w:rPr>
          <w:rFonts w:ascii="Arial" w:hAnsi="Arial" w:cs="Arial"/>
          <w:sz w:val="22"/>
          <w:szCs w:val="22"/>
        </w:rPr>
        <w:t xml:space="preserve">complexation of five guests to </w:t>
      </w:r>
      <w:r w:rsidR="00A605ED" w:rsidRPr="00C740DB">
        <w:rPr>
          <w:rFonts w:ascii="Arial" w:hAnsi="Arial" w:cs="Arial"/>
          <w:b/>
          <w:sz w:val="22"/>
          <w:szCs w:val="22"/>
        </w:rPr>
        <w:t>3</w:t>
      </w:r>
      <w:r w:rsidR="00C740DB">
        <w:rPr>
          <w:rFonts w:ascii="Arial" w:hAnsi="Arial" w:cs="Arial"/>
          <w:sz w:val="22"/>
          <w:szCs w:val="22"/>
        </w:rPr>
        <w:t xml:space="preserve">.  </w:t>
      </w:r>
      <w:r w:rsidR="00763EEA">
        <w:rPr>
          <w:rFonts w:ascii="Arial" w:hAnsi="Arial" w:cs="Arial"/>
          <w:sz w:val="22"/>
          <w:szCs w:val="22"/>
        </w:rPr>
        <w:t xml:space="preserve">We have not yet quantified the complexation of this salt to host </w:t>
      </w:r>
      <w:r w:rsidR="00763EEA" w:rsidRPr="00763EEA">
        <w:rPr>
          <w:rFonts w:ascii="Arial" w:hAnsi="Arial" w:cs="Arial"/>
          <w:b/>
          <w:sz w:val="22"/>
          <w:szCs w:val="22"/>
        </w:rPr>
        <w:t>3</w:t>
      </w:r>
      <w:r w:rsidR="00763EEA">
        <w:rPr>
          <w:rFonts w:ascii="Arial" w:hAnsi="Arial" w:cs="Arial"/>
          <w:sz w:val="22"/>
          <w:szCs w:val="22"/>
        </w:rPr>
        <w:t>, but expect the iodide to have affinity for both the pocket and the positively charged solubilizing groups.  Finally, for SAMPL10 we will consider the e</w:t>
      </w:r>
      <w:r w:rsidR="00A605ED">
        <w:rPr>
          <w:rFonts w:ascii="Arial" w:hAnsi="Arial" w:cs="Arial"/>
          <w:sz w:val="22"/>
          <w:szCs w:val="22"/>
        </w:rPr>
        <w:t xml:space="preserve">ffects of co-solvents </w:t>
      </w:r>
      <w:r w:rsidR="00520C9B">
        <w:rPr>
          <w:rFonts w:ascii="Arial" w:hAnsi="Arial" w:cs="Arial"/>
          <w:sz w:val="22"/>
          <w:szCs w:val="22"/>
        </w:rPr>
        <w:t>on</w:t>
      </w:r>
      <w:r w:rsidR="00A605ED">
        <w:rPr>
          <w:rFonts w:ascii="Arial" w:hAnsi="Arial" w:cs="Arial"/>
          <w:sz w:val="22"/>
          <w:szCs w:val="22"/>
        </w:rPr>
        <w:t xml:space="preserve"> the binding of five guests to </w:t>
      </w:r>
      <w:r w:rsidR="00A605ED" w:rsidRPr="00272644">
        <w:rPr>
          <w:rFonts w:ascii="Arial" w:hAnsi="Arial" w:cs="Arial"/>
          <w:b/>
          <w:sz w:val="22"/>
          <w:szCs w:val="22"/>
        </w:rPr>
        <w:t>1</w:t>
      </w:r>
      <w:r w:rsidR="00520C9B">
        <w:rPr>
          <w:rFonts w:ascii="Arial" w:hAnsi="Arial" w:cs="Arial"/>
          <w:sz w:val="22"/>
          <w:szCs w:val="22"/>
        </w:rPr>
        <w:t xml:space="preserve"> and </w:t>
      </w:r>
      <w:r w:rsidR="00520C9B" w:rsidRPr="00272644">
        <w:rPr>
          <w:rFonts w:ascii="Arial" w:hAnsi="Arial" w:cs="Arial"/>
          <w:b/>
          <w:sz w:val="22"/>
          <w:szCs w:val="22"/>
        </w:rPr>
        <w:t>2</w:t>
      </w:r>
      <w:r w:rsidR="00D10663">
        <w:rPr>
          <w:rFonts w:ascii="Arial" w:hAnsi="Arial" w:cs="Arial"/>
          <w:sz w:val="22"/>
          <w:szCs w:val="22"/>
        </w:rPr>
        <w:t>.  This is for us an entirely new area</w:t>
      </w:r>
      <w:r w:rsidR="00272644">
        <w:rPr>
          <w:rFonts w:ascii="Arial" w:hAnsi="Arial" w:cs="Arial"/>
          <w:sz w:val="22"/>
          <w:szCs w:val="22"/>
        </w:rPr>
        <w:t>, but w</w:t>
      </w:r>
      <w:r w:rsidR="00D10663">
        <w:rPr>
          <w:rFonts w:ascii="Arial" w:hAnsi="Arial" w:cs="Arial"/>
          <w:sz w:val="22"/>
          <w:szCs w:val="22"/>
        </w:rPr>
        <w:t xml:space="preserve">e expect binding to be weaker because of co-solvent affinity for the </w:t>
      </w:r>
      <w:r w:rsidR="00272644">
        <w:rPr>
          <w:rFonts w:ascii="Arial" w:hAnsi="Arial" w:cs="Arial"/>
          <w:sz w:val="22"/>
          <w:szCs w:val="22"/>
        </w:rPr>
        <w:t xml:space="preserve">binding </w:t>
      </w:r>
      <w:r w:rsidR="00D10663">
        <w:rPr>
          <w:rFonts w:ascii="Arial" w:hAnsi="Arial" w:cs="Arial"/>
          <w:sz w:val="22"/>
          <w:szCs w:val="22"/>
        </w:rPr>
        <w:t>pocket leading to competition</w:t>
      </w:r>
      <w:r w:rsidR="001D0E6D">
        <w:rPr>
          <w:rFonts w:ascii="Arial" w:hAnsi="Arial" w:cs="Arial"/>
          <w:sz w:val="22"/>
          <w:szCs w:val="22"/>
        </w:rPr>
        <w:t xml:space="preserve">; there will be an apparent weakening of the hydrophobic effect.  However, the precise </w:t>
      </w:r>
      <w:proofErr w:type="gramStart"/>
      <w:r w:rsidR="001D0E6D">
        <w:rPr>
          <w:rFonts w:ascii="Arial" w:hAnsi="Arial" w:cs="Arial"/>
          <w:sz w:val="22"/>
          <w:szCs w:val="22"/>
        </w:rPr>
        <w:t>nature of this weakening phenomenon are</w:t>
      </w:r>
      <w:proofErr w:type="gramEnd"/>
      <w:r w:rsidR="001D0E6D">
        <w:rPr>
          <w:rFonts w:ascii="Arial" w:hAnsi="Arial" w:cs="Arial"/>
          <w:sz w:val="22"/>
          <w:szCs w:val="22"/>
        </w:rPr>
        <w:t xml:space="preserve"> unclear.</w:t>
      </w:r>
    </w:p>
    <w:p w14:paraId="60C27B1C" w14:textId="77777777" w:rsidR="00865306" w:rsidRDefault="00865306" w:rsidP="00865306">
      <w:pPr>
        <w:contextualSpacing/>
        <w:jc w:val="both"/>
        <w:rPr>
          <w:rFonts w:ascii="Arial" w:hAnsi="Arial" w:cs="Arial"/>
          <w:sz w:val="22"/>
          <w:szCs w:val="22"/>
        </w:rPr>
      </w:pPr>
    </w:p>
    <w:p w14:paraId="50ABAF23" w14:textId="77777777" w:rsidR="00E75990" w:rsidRDefault="00E75990">
      <w:pPr>
        <w:rPr>
          <w:rFonts w:ascii="Arial" w:hAnsi="Arial" w:cs="Arial"/>
          <w:sz w:val="22"/>
          <w:szCs w:val="22"/>
        </w:rPr>
      </w:pPr>
      <w:r>
        <w:rPr>
          <w:rFonts w:ascii="Arial" w:hAnsi="Arial" w:cs="Arial"/>
          <w:sz w:val="22"/>
          <w:szCs w:val="22"/>
        </w:rPr>
        <w:br w:type="page"/>
      </w:r>
    </w:p>
    <w:p w14:paraId="390EF3D5" w14:textId="656AB179" w:rsidR="00865306" w:rsidRPr="00E75990" w:rsidRDefault="00865306" w:rsidP="0082563A">
      <w:pPr>
        <w:contextualSpacing/>
        <w:jc w:val="both"/>
        <w:rPr>
          <w:rFonts w:ascii="Arial" w:hAnsi="Arial" w:cs="Arial"/>
          <w:b/>
          <w:sz w:val="22"/>
          <w:szCs w:val="22"/>
        </w:rPr>
      </w:pPr>
      <w:r w:rsidRPr="00E75990">
        <w:rPr>
          <w:rFonts w:ascii="Arial" w:hAnsi="Arial" w:cs="Arial"/>
          <w:b/>
          <w:sz w:val="22"/>
          <w:szCs w:val="22"/>
        </w:rPr>
        <w:lastRenderedPageBreak/>
        <w:t>References</w:t>
      </w:r>
    </w:p>
    <w:p w14:paraId="7C4E6976" w14:textId="77777777" w:rsidR="00E75990" w:rsidRDefault="00865306" w:rsidP="00E75990">
      <w:pPr>
        <w:spacing w:after="0"/>
        <w:ind w:left="720" w:hanging="720"/>
        <w:jc w:val="both"/>
        <w:rPr>
          <w:rFonts w:ascii="Arial" w:hAnsi="Arial" w:cs="Arial"/>
          <w:noProof/>
          <w:sz w:val="22"/>
          <w:szCs w:val="22"/>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bookmarkStart w:id="6" w:name="_ENREF_1"/>
      <w:r w:rsidR="00E75990">
        <w:rPr>
          <w:rFonts w:ascii="Arial" w:hAnsi="Arial" w:cs="Arial"/>
          <w:noProof/>
          <w:sz w:val="22"/>
          <w:szCs w:val="22"/>
        </w:rPr>
        <w:t>1.</w:t>
      </w:r>
      <w:r w:rsidR="00E75990">
        <w:rPr>
          <w:rFonts w:ascii="Arial" w:hAnsi="Arial" w:cs="Arial"/>
          <w:noProof/>
          <w:sz w:val="22"/>
          <w:szCs w:val="22"/>
        </w:rPr>
        <w:tab/>
        <w:t xml:space="preserve">Gibb C. L. D., Gibb B. C. </w:t>
      </w:r>
      <w:r w:rsidR="00E75990" w:rsidRPr="00E75990">
        <w:rPr>
          <w:rFonts w:ascii="Arial" w:hAnsi="Arial" w:cs="Arial"/>
          <w:i/>
          <w:noProof/>
          <w:sz w:val="22"/>
          <w:szCs w:val="22"/>
        </w:rPr>
        <w:t>Binding of cyclic carboxylates to octa-acid deep-cavity cavitand</w:t>
      </w:r>
      <w:r w:rsidR="00E75990">
        <w:rPr>
          <w:rFonts w:ascii="Arial" w:hAnsi="Arial" w:cs="Arial"/>
          <w:noProof/>
          <w:sz w:val="22"/>
          <w:szCs w:val="22"/>
        </w:rPr>
        <w:t xml:space="preserve">. J. Comput. Aided Mol. Des., </w:t>
      </w:r>
      <w:r w:rsidR="00E75990" w:rsidRPr="00E75990">
        <w:rPr>
          <w:rFonts w:ascii="Arial" w:hAnsi="Arial" w:cs="Arial"/>
          <w:b/>
          <w:noProof/>
          <w:sz w:val="22"/>
          <w:szCs w:val="22"/>
        </w:rPr>
        <w:t>2014</w:t>
      </w:r>
      <w:r w:rsidR="00E75990">
        <w:rPr>
          <w:rFonts w:ascii="Arial" w:hAnsi="Arial" w:cs="Arial"/>
          <w:noProof/>
          <w:sz w:val="22"/>
          <w:szCs w:val="22"/>
        </w:rPr>
        <w:t xml:space="preserve">, </w:t>
      </w:r>
      <w:r w:rsidR="00E75990" w:rsidRPr="00E75990">
        <w:rPr>
          <w:rFonts w:ascii="Arial" w:hAnsi="Arial" w:cs="Arial"/>
          <w:i/>
          <w:noProof/>
          <w:sz w:val="22"/>
          <w:szCs w:val="22"/>
        </w:rPr>
        <w:t>28</w:t>
      </w:r>
      <w:r w:rsidR="00E75990">
        <w:rPr>
          <w:rFonts w:ascii="Arial" w:hAnsi="Arial" w:cs="Arial"/>
          <w:noProof/>
          <w:sz w:val="22"/>
          <w:szCs w:val="22"/>
        </w:rPr>
        <w:t>(4), 319-25. doi: 10.1007/s10822-013-9690-2. PubMed PMID: 24218290; PubMed Central PMCID: PMC4018434.</w:t>
      </w:r>
      <w:bookmarkEnd w:id="6"/>
    </w:p>
    <w:p w14:paraId="6D449F84" w14:textId="77777777" w:rsidR="00E75990" w:rsidRDefault="00E75990" w:rsidP="00E75990">
      <w:pPr>
        <w:spacing w:after="0"/>
        <w:ind w:left="720" w:hanging="720"/>
        <w:jc w:val="both"/>
        <w:rPr>
          <w:rFonts w:ascii="Arial" w:hAnsi="Arial" w:cs="Arial"/>
          <w:noProof/>
          <w:sz w:val="22"/>
          <w:szCs w:val="22"/>
        </w:rPr>
      </w:pPr>
      <w:bookmarkStart w:id="7" w:name="_ENREF_2"/>
      <w:r>
        <w:rPr>
          <w:rFonts w:ascii="Arial" w:hAnsi="Arial" w:cs="Arial"/>
          <w:noProof/>
          <w:sz w:val="22"/>
          <w:szCs w:val="22"/>
        </w:rPr>
        <w:t>2.</w:t>
      </w:r>
      <w:r>
        <w:rPr>
          <w:rFonts w:ascii="Arial" w:hAnsi="Arial" w:cs="Arial"/>
          <w:noProof/>
          <w:sz w:val="22"/>
          <w:szCs w:val="22"/>
        </w:rPr>
        <w:tab/>
        <w:t xml:space="preserve">Sullivan M. R., Sokkalingam P., Nguyen T., Donahue J. P., Gibb B. C. </w:t>
      </w:r>
      <w:r w:rsidRPr="00E75990">
        <w:rPr>
          <w:rFonts w:ascii="Arial" w:hAnsi="Arial" w:cs="Arial"/>
          <w:i/>
          <w:noProof/>
          <w:sz w:val="22"/>
          <w:szCs w:val="22"/>
        </w:rPr>
        <w:t>Binding of carboxylate and trimethylammonium salts to octa-acid and TEMOA deep-cavity cavitands</w:t>
      </w:r>
      <w:r>
        <w:rPr>
          <w:rFonts w:ascii="Arial" w:hAnsi="Arial" w:cs="Arial"/>
          <w:noProof/>
          <w:sz w:val="22"/>
          <w:szCs w:val="22"/>
        </w:rPr>
        <w:t xml:space="preserve">. J. Comput. Aided Mol. Des., </w:t>
      </w:r>
      <w:r w:rsidRPr="00E75990">
        <w:rPr>
          <w:rFonts w:ascii="Arial" w:hAnsi="Arial" w:cs="Arial"/>
          <w:b/>
          <w:noProof/>
          <w:sz w:val="22"/>
          <w:szCs w:val="22"/>
        </w:rPr>
        <w:t>2016</w:t>
      </w:r>
      <w:r>
        <w:rPr>
          <w:rFonts w:ascii="Arial" w:hAnsi="Arial" w:cs="Arial"/>
          <w:noProof/>
          <w:sz w:val="22"/>
          <w:szCs w:val="22"/>
        </w:rPr>
        <w:t xml:space="preserve">, </w:t>
      </w:r>
      <w:r w:rsidRPr="00E75990">
        <w:rPr>
          <w:rFonts w:ascii="Arial" w:hAnsi="Arial" w:cs="Arial"/>
          <w:i/>
          <w:noProof/>
          <w:sz w:val="22"/>
          <w:szCs w:val="22"/>
        </w:rPr>
        <w:t>SAMPL5 Special Issue</w:t>
      </w:r>
      <w:r>
        <w:rPr>
          <w:rFonts w:ascii="Arial" w:hAnsi="Arial" w:cs="Arial"/>
          <w:noProof/>
          <w:sz w:val="22"/>
          <w:szCs w:val="22"/>
        </w:rPr>
        <w:t>. doi: 10.1007/s10822-016-9925-0. PubMed PMID: 27432339.</w:t>
      </w:r>
      <w:bookmarkEnd w:id="7"/>
    </w:p>
    <w:p w14:paraId="6959AA6A" w14:textId="77777777" w:rsidR="00E75990" w:rsidRDefault="00E75990" w:rsidP="00E75990">
      <w:pPr>
        <w:ind w:left="720" w:hanging="720"/>
        <w:jc w:val="both"/>
        <w:rPr>
          <w:rFonts w:ascii="Arial" w:hAnsi="Arial" w:cs="Arial"/>
          <w:noProof/>
          <w:sz w:val="22"/>
          <w:szCs w:val="22"/>
        </w:rPr>
      </w:pPr>
      <w:bookmarkStart w:id="8" w:name="_ENREF_3"/>
      <w:r>
        <w:rPr>
          <w:rFonts w:ascii="Arial" w:hAnsi="Arial" w:cs="Arial"/>
          <w:noProof/>
          <w:sz w:val="22"/>
          <w:szCs w:val="22"/>
        </w:rPr>
        <w:t>3.</w:t>
      </w:r>
      <w:r>
        <w:rPr>
          <w:rFonts w:ascii="Arial" w:hAnsi="Arial" w:cs="Arial"/>
          <w:noProof/>
          <w:sz w:val="22"/>
          <w:szCs w:val="22"/>
        </w:rPr>
        <w:tab/>
        <w:t xml:space="preserve">Carnagie R., Gibb C. L. D., Gibb B. C. </w:t>
      </w:r>
      <w:r w:rsidRPr="00E75990">
        <w:rPr>
          <w:rFonts w:ascii="Arial" w:hAnsi="Arial" w:cs="Arial"/>
          <w:i/>
          <w:noProof/>
          <w:sz w:val="22"/>
          <w:szCs w:val="22"/>
        </w:rPr>
        <w:t>Anion Complexation and The Hofmeister Effect</w:t>
      </w:r>
      <w:r>
        <w:rPr>
          <w:rFonts w:ascii="Arial" w:hAnsi="Arial" w:cs="Arial"/>
          <w:noProof/>
          <w:sz w:val="22"/>
          <w:szCs w:val="22"/>
        </w:rPr>
        <w:t xml:space="preserve">. Angew. Chem. Int. Ed., </w:t>
      </w:r>
      <w:r w:rsidRPr="00E75990">
        <w:rPr>
          <w:rFonts w:ascii="Arial" w:hAnsi="Arial" w:cs="Arial"/>
          <w:b/>
          <w:noProof/>
          <w:sz w:val="22"/>
          <w:szCs w:val="22"/>
        </w:rPr>
        <w:t>2014</w:t>
      </w:r>
      <w:r>
        <w:rPr>
          <w:rFonts w:ascii="Arial" w:hAnsi="Arial" w:cs="Arial"/>
          <w:noProof/>
          <w:sz w:val="22"/>
          <w:szCs w:val="22"/>
        </w:rPr>
        <w:t xml:space="preserve">, </w:t>
      </w:r>
      <w:r w:rsidRPr="00E75990">
        <w:rPr>
          <w:rFonts w:ascii="Arial" w:hAnsi="Arial" w:cs="Arial"/>
          <w:i/>
          <w:noProof/>
          <w:sz w:val="22"/>
          <w:szCs w:val="22"/>
        </w:rPr>
        <w:t>53</w:t>
      </w:r>
      <w:r>
        <w:rPr>
          <w:rFonts w:ascii="Arial" w:hAnsi="Arial" w:cs="Arial"/>
          <w:noProof/>
          <w:sz w:val="22"/>
          <w:szCs w:val="22"/>
        </w:rPr>
        <w:t>(43), 11498-500. doi: doi.org/10.1002/anie.201405796 PubMed PMID: 25196481.</w:t>
      </w:r>
      <w:bookmarkEnd w:id="8"/>
    </w:p>
    <w:p w14:paraId="1328A84E" w14:textId="7CA88DED" w:rsidR="00E75990" w:rsidRDefault="00E75990" w:rsidP="00E75990">
      <w:pPr>
        <w:jc w:val="both"/>
        <w:rPr>
          <w:rFonts w:ascii="Cambria" w:hAnsi="Cambria" w:cs="Arial"/>
          <w:noProof/>
          <w:szCs w:val="22"/>
        </w:rPr>
      </w:pPr>
    </w:p>
    <w:p w14:paraId="6B557FE3" w14:textId="02550836" w:rsidR="00236BE7" w:rsidRPr="00533B0C" w:rsidRDefault="00865306" w:rsidP="0082563A">
      <w:pPr>
        <w:contextualSpacing/>
        <w:jc w:val="both"/>
        <w:rPr>
          <w:rFonts w:ascii="Arial" w:hAnsi="Arial" w:cs="Arial"/>
          <w:sz w:val="22"/>
          <w:szCs w:val="22"/>
        </w:rPr>
      </w:pPr>
      <w:r>
        <w:rPr>
          <w:rFonts w:ascii="Arial" w:hAnsi="Arial" w:cs="Arial"/>
          <w:sz w:val="22"/>
          <w:szCs w:val="22"/>
        </w:rPr>
        <w:fldChar w:fldCharType="end"/>
      </w:r>
    </w:p>
    <w:sectPr w:rsidR="00236BE7" w:rsidRPr="00533B0C" w:rsidSect="00533B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IH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xrzewzacrw0saexxdjpat0cfwxetts5eetx&quot;&gt;EndNote X6 Main 06-25-13&lt;record-ids&gt;&lt;item&gt;4872&lt;/item&gt;&lt;item&gt;5062&lt;/item&gt;&lt;item&gt;5490&lt;/item&gt;&lt;/record-ids&gt;&lt;/item&gt;&lt;/Libraries&gt;"/>
  </w:docVars>
  <w:rsids>
    <w:rsidRoot w:val="00456D3D"/>
    <w:rsid w:val="00051BED"/>
    <w:rsid w:val="0007799E"/>
    <w:rsid w:val="000A2637"/>
    <w:rsid w:val="000A51BF"/>
    <w:rsid w:val="000F4CF5"/>
    <w:rsid w:val="00144D05"/>
    <w:rsid w:val="001A4265"/>
    <w:rsid w:val="001D0E6D"/>
    <w:rsid w:val="00221C93"/>
    <w:rsid w:val="00236BE7"/>
    <w:rsid w:val="00272644"/>
    <w:rsid w:val="00352063"/>
    <w:rsid w:val="00432ABB"/>
    <w:rsid w:val="00456D3D"/>
    <w:rsid w:val="00506E6C"/>
    <w:rsid w:val="00520C9B"/>
    <w:rsid w:val="00533B0C"/>
    <w:rsid w:val="005A73AD"/>
    <w:rsid w:val="00636328"/>
    <w:rsid w:val="006D0BBB"/>
    <w:rsid w:val="00763EEA"/>
    <w:rsid w:val="00804D16"/>
    <w:rsid w:val="0082563A"/>
    <w:rsid w:val="00865306"/>
    <w:rsid w:val="008F46F8"/>
    <w:rsid w:val="00912133"/>
    <w:rsid w:val="0092726D"/>
    <w:rsid w:val="009C270D"/>
    <w:rsid w:val="009E0E99"/>
    <w:rsid w:val="009F4A24"/>
    <w:rsid w:val="00A605ED"/>
    <w:rsid w:val="00A8290C"/>
    <w:rsid w:val="00AF046B"/>
    <w:rsid w:val="00B93A0B"/>
    <w:rsid w:val="00BE1F8D"/>
    <w:rsid w:val="00C02D55"/>
    <w:rsid w:val="00C740DB"/>
    <w:rsid w:val="00D10663"/>
    <w:rsid w:val="00D637F4"/>
    <w:rsid w:val="00DA4430"/>
    <w:rsid w:val="00DA7EC1"/>
    <w:rsid w:val="00DE5AB9"/>
    <w:rsid w:val="00E4358E"/>
    <w:rsid w:val="00E75990"/>
    <w:rsid w:val="00F36A0C"/>
    <w:rsid w:val="00FB21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68F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E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uces">
    <w:name w:val="Bruce's"/>
    <w:basedOn w:val="NoSpacing"/>
    <w:next w:val="NoSpacing"/>
    <w:qFormat/>
    <w:rsid w:val="009F4A24"/>
    <w:pPr>
      <w:contextualSpacing/>
    </w:pPr>
    <w:rPr>
      <w:rFonts w:ascii="Arial" w:hAnsi="Arial"/>
      <w:sz w:val="22"/>
      <w:szCs w:val="22"/>
    </w:rPr>
  </w:style>
  <w:style w:type="paragraph" w:styleId="NoSpacing">
    <w:name w:val="No Spacing"/>
    <w:uiPriority w:val="1"/>
    <w:qFormat/>
    <w:rsid w:val="009F4A24"/>
    <w:pPr>
      <w:spacing w:after="0"/>
    </w:pPr>
    <w:rPr>
      <w:sz w:val="24"/>
      <w:szCs w:val="24"/>
    </w:rPr>
  </w:style>
  <w:style w:type="paragraph" w:styleId="BalloonText">
    <w:name w:val="Balloon Text"/>
    <w:basedOn w:val="Normal"/>
    <w:link w:val="BalloonTextChar"/>
    <w:uiPriority w:val="99"/>
    <w:semiHidden/>
    <w:unhideWhenUsed/>
    <w:rsid w:val="009121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2133"/>
    <w:rPr>
      <w:rFonts w:ascii="Lucida Grande" w:hAnsi="Lucida Grande"/>
      <w:sz w:val="18"/>
      <w:szCs w:val="18"/>
    </w:rPr>
  </w:style>
  <w:style w:type="character" w:styleId="Hyperlink">
    <w:name w:val="Hyperlink"/>
    <w:basedOn w:val="DefaultParagraphFont"/>
    <w:uiPriority w:val="99"/>
    <w:unhideWhenUsed/>
    <w:rsid w:val="0086530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E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uces">
    <w:name w:val="Bruce's"/>
    <w:basedOn w:val="NoSpacing"/>
    <w:next w:val="NoSpacing"/>
    <w:qFormat/>
    <w:rsid w:val="009F4A24"/>
    <w:pPr>
      <w:contextualSpacing/>
    </w:pPr>
    <w:rPr>
      <w:rFonts w:ascii="Arial" w:hAnsi="Arial"/>
      <w:sz w:val="22"/>
      <w:szCs w:val="22"/>
    </w:rPr>
  </w:style>
  <w:style w:type="paragraph" w:styleId="NoSpacing">
    <w:name w:val="No Spacing"/>
    <w:uiPriority w:val="1"/>
    <w:qFormat/>
    <w:rsid w:val="009F4A24"/>
    <w:pPr>
      <w:spacing w:after="0"/>
    </w:pPr>
    <w:rPr>
      <w:sz w:val="24"/>
      <w:szCs w:val="24"/>
    </w:rPr>
  </w:style>
  <w:style w:type="paragraph" w:styleId="BalloonText">
    <w:name w:val="Balloon Text"/>
    <w:basedOn w:val="Normal"/>
    <w:link w:val="BalloonTextChar"/>
    <w:uiPriority w:val="99"/>
    <w:semiHidden/>
    <w:unhideWhenUsed/>
    <w:rsid w:val="0091213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2133"/>
    <w:rPr>
      <w:rFonts w:ascii="Lucida Grande" w:hAnsi="Lucida Grande"/>
      <w:sz w:val="18"/>
      <w:szCs w:val="18"/>
    </w:rPr>
  </w:style>
  <w:style w:type="character" w:styleId="Hyperlink">
    <w:name w:val="Hyperlink"/>
    <w:basedOn w:val="DefaultParagraphFont"/>
    <w:uiPriority w:val="99"/>
    <w:unhideWhenUsed/>
    <w:rsid w:val="008653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gibb:Library:Application%20Support:Microsoft:Office:User%20Templates:My%20Templates:Arial%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Arial 11.dotx</Template>
  <TotalTime>3</TotalTime>
  <Pages>2</Pages>
  <Words>1374</Words>
  <Characters>7833</Characters>
  <Application>Microsoft Macintosh Word</Application>
  <DocSecurity>0</DocSecurity>
  <Lines>65</Lines>
  <Paragraphs>18</Paragraphs>
  <ScaleCrop>false</ScaleCrop>
  <Company>UNO</Company>
  <LinksUpToDate>false</LinksUpToDate>
  <CharactersWithSpaces>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Gibb</dc:creator>
  <cp:keywords/>
  <dc:description/>
  <cp:lastModifiedBy>David Mobley</cp:lastModifiedBy>
  <cp:revision>3</cp:revision>
  <dcterms:created xsi:type="dcterms:W3CDTF">2016-09-15T21:49:00Z</dcterms:created>
  <dcterms:modified xsi:type="dcterms:W3CDTF">2016-09-15T21:52:00Z</dcterms:modified>
</cp:coreProperties>
</file>